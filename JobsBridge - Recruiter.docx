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2DD" w:rsidRDefault="002522DD" w:rsidP="000B184C"/>
    <w:p w:rsidR="005B7D61" w:rsidRPr="00175439" w:rsidRDefault="002522DD" w:rsidP="000B184C">
      <w:pPr>
        <w:spacing w:line="360" w:lineRule="auto"/>
        <w:ind w:firstLine="720"/>
        <w:jc w:val="center"/>
        <w:rPr>
          <w:b/>
          <w:color w:val="5B9BD5" w:themeColor="accent1"/>
          <w:sz w:val="56"/>
        </w:rPr>
      </w:pPr>
      <w:r w:rsidRPr="00175439">
        <w:rPr>
          <w:b/>
          <w:color w:val="5B9BD5" w:themeColor="accent1"/>
          <w:sz w:val="56"/>
        </w:rPr>
        <w:t>JobsBridge</w:t>
      </w:r>
      <w:r w:rsidR="007520A5" w:rsidRPr="00175439">
        <w:rPr>
          <w:b/>
          <w:color w:val="5B9BD5" w:themeColor="accent1"/>
          <w:sz w:val="56"/>
        </w:rPr>
        <w:t>.co</w:t>
      </w:r>
      <w:r w:rsidR="00AE0324" w:rsidRPr="00175439">
        <w:rPr>
          <w:b/>
          <w:color w:val="5B9BD5" w:themeColor="accent1"/>
          <w:sz w:val="56"/>
        </w:rPr>
        <w:t>m</w:t>
      </w:r>
      <w:r w:rsidR="003C4009">
        <w:rPr>
          <w:b/>
          <w:color w:val="5B9BD5" w:themeColor="accent1"/>
          <w:sz w:val="56"/>
        </w:rPr>
        <w:t xml:space="preserve"> – Recruiter </w:t>
      </w:r>
    </w:p>
    <w:p w:rsidR="00CF3CE0" w:rsidRDefault="00CF3CE0" w:rsidP="00617ED2">
      <w:pPr>
        <w:spacing w:line="360" w:lineRule="auto"/>
        <w:ind w:left="720"/>
        <w:jc w:val="both"/>
        <w:rPr>
          <w:b/>
          <w:sz w:val="48"/>
        </w:rPr>
      </w:pPr>
    </w:p>
    <w:p w:rsidR="002522DD" w:rsidRPr="00CF3CE0" w:rsidRDefault="005B7D61" w:rsidP="00617ED2">
      <w:pPr>
        <w:spacing w:line="360" w:lineRule="auto"/>
        <w:ind w:left="720"/>
        <w:jc w:val="both"/>
        <w:rPr>
          <w:b/>
          <w:color w:val="5B9BD5" w:themeColor="accent1"/>
          <w:sz w:val="48"/>
        </w:rPr>
      </w:pPr>
      <w:r w:rsidRPr="00CF3CE0">
        <w:rPr>
          <w:b/>
          <w:color w:val="5B9BD5" w:themeColor="accent1"/>
          <w:sz w:val="36"/>
        </w:rPr>
        <w:t xml:space="preserve">Objective </w:t>
      </w:r>
      <w:r w:rsidR="002522DD" w:rsidRPr="00CF3CE0">
        <w:rPr>
          <w:b/>
          <w:color w:val="5B9BD5" w:themeColor="accent1"/>
          <w:sz w:val="48"/>
        </w:rPr>
        <w:t xml:space="preserve"> </w:t>
      </w:r>
    </w:p>
    <w:p w:rsidR="001653DF" w:rsidRDefault="004213E8" w:rsidP="001653DF">
      <w:pPr>
        <w:spacing w:line="276" w:lineRule="auto"/>
        <w:ind w:left="720"/>
        <w:jc w:val="both"/>
        <w:rPr>
          <w:sz w:val="28"/>
        </w:rPr>
      </w:pPr>
      <w:r w:rsidRPr="00617ED2">
        <w:rPr>
          <w:sz w:val="28"/>
        </w:rPr>
        <w:t xml:space="preserve">Building </w:t>
      </w:r>
      <w:proofErr w:type="spellStart"/>
      <w:r w:rsidRPr="00617ED2">
        <w:rPr>
          <w:sz w:val="28"/>
        </w:rPr>
        <w:t>JobsBridge</w:t>
      </w:r>
      <w:proofErr w:type="spellEnd"/>
      <w:r w:rsidRPr="00617ED2">
        <w:rPr>
          <w:sz w:val="28"/>
        </w:rPr>
        <w:t xml:space="preserve"> as an integrated social </w:t>
      </w:r>
      <w:r w:rsidR="00205210" w:rsidRPr="00617ED2">
        <w:rPr>
          <w:sz w:val="28"/>
        </w:rPr>
        <w:t>recruiting platform. Enabling recruiting candidates by using social platforms as talent databases</w:t>
      </w:r>
      <w:r w:rsidR="00E458B5" w:rsidRPr="00617ED2">
        <w:rPr>
          <w:sz w:val="28"/>
        </w:rPr>
        <w:t xml:space="preserve"> for advertisements and seek applications. </w:t>
      </w:r>
    </w:p>
    <w:p w:rsidR="00F26D8C" w:rsidRPr="00F26D8C" w:rsidRDefault="00F26D8C" w:rsidP="00F26D8C">
      <w:pPr>
        <w:spacing w:line="276" w:lineRule="auto"/>
        <w:ind w:left="720"/>
        <w:jc w:val="center"/>
        <w:rPr>
          <w:color w:val="5B9BD5" w:themeColor="accent1"/>
          <w:sz w:val="28"/>
        </w:rPr>
      </w:pPr>
      <w:r w:rsidRPr="00F26D8C">
        <w:rPr>
          <w:color w:val="5B9BD5" w:themeColor="accent1"/>
          <w:sz w:val="28"/>
        </w:rPr>
        <w:t>Cast your jobs in a click, Connect all recruitment platforms</w:t>
      </w:r>
      <w:r w:rsidR="002A5DCE">
        <w:rPr>
          <w:color w:val="5B9BD5" w:themeColor="accent1"/>
          <w:sz w:val="28"/>
        </w:rPr>
        <w:t xml:space="preserve"> in one go!</w:t>
      </w:r>
    </w:p>
    <w:p w:rsidR="00F41D8E" w:rsidRDefault="0034405D" w:rsidP="001653DF">
      <w:pPr>
        <w:spacing w:line="360" w:lineRule="auto"/>
        <w:jc w:val="center"/>
        <w:rPr>
          <w:b/>
        </w:rPr>
      </w:pPr>
      <w:r>
        <w:rPr>
          <w:noProof/>
          <w:lang w:eastAsia="en-IN"/>
        </w:rPr>
        <w:drawing>
          <wp:inline distT="0" distB="0" distL="0" distR="0">
            <wp:extent cx="4733925" cy="2489128"/>
            <wp:effectExtent l="0" t="0" r="0" b="6985"/>
            <wp:docPr id="17" name="Picture 17" descr="http://novotus.com/wp-content/uploads/2014/08/recruiting-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votus.com/wp-content/uploads/2014/08/recruiting-graph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222" cy="2489810"/>
                    </a:xfrm>
                    <a:prstGeom prst="rect">
                      <a:avLst/>
                    </a:prstGeom>
                    <a:noFill/>
                    <a:ln>
                      <a:noFill/>
                    </a:ln>
                  </pic:spPr>
                </pic:pic>
              </a:graphicData>
            </a:graphic>
          </wp:inline>
        </w:drawing>
      </w:r>
    </w:p>
    <w:p w:rsidR="001653DF" w:rsidRDefault="001653DF">
      <w:pPr>
        <w:rPr>
          <w:b/>
        </w:rPr>
      </w:pPr>
      <w:r>
        <w:rPr>
          <w:b/>
        </w:rPr>
        <w:br w:type="page"/>
      </w:r>
    </w:p>
    <w:p w:rsidR="001653DF" w:rsidRDefault="001653DF" w:rsidP="00617ED2">
      <w:pPr>
        <w:spacing w:line="360" w:lineRule="auto"/>
        <w:ind w:left="576"/>
        <w:jc w:val="both"/>
        <w:rPr>
          <w:b/>
        </w:rPr>
      </w:pPr>
    </w:p>
    <w:sdt>
      <w:sdtPr>
        <w:rPr>
          <w:rFonts w:asciiTheme="minorHAnsi" w:eastAsiaTheme="minorHAnsi" w:hAnsiTheme="minorHAnsi" w:cstheme="minorBidi"/>
          <w:color w:val="auto"/>
          <w:sz w:val="22"/>
          <w:szCs w:val="22"/>
          <w:lang w:val="en-IN"/>
        </w:rPr>
        <w:id w:val="296413720"/>
        <w:docPartObj>
          <w:docPartGallery w:val="Table of Contents"/>
          <w:docPartUnique/>
        </w:docPartObj>
      </w:sdtPr>
      <w:sdtEndPr>
        <w:rPr>
          <w:b/>
          <w:bCs/>
          <w:noProof/>
        </w:rPr>
      </w:sdtEndPr>
      <w:sdtContent>
        <w:p w:rsidR="002C09D9" w:rsidRDefault="002C09D9" w:rsidP="00617ED2">
          <w:pPr>
            <w:pStyle w:val="TOCHeading"/>
            <w:jc w:val="both"/>
          </w:pPr>
          <w:r>
            <w:t>Table of Contents</w:t>
          </w:r>
        </w:p>
        <w:p w:rsidR="006F1DA8" w:rsidRDefault="002C09D9">
          <w:pPr>
            <w:pStyle w:val="TOC1"/>
            <w:tabs>
              <w:tab w:val="left" w:pos="440"/>
              <w:tab w:val="right" w:leader="dot" w:pos="10622"/>
            </w:tabs>
            <w:rPr>
              <w:rFonts w:eastAsiaTheme="minorEastAsia"/>
              <w:noProof/>
              <w:lang w:eastAsia="en-IN"/>
            </w:rPr>
          </w:pPr>
          <w:r>
            <w:fldChar w:fldCharType="begin"/>
          </w:r>
          <w:r>
            <w:instrText xml:space="preserve"> TOC \o "1-3" \h \z \u </w:instrText>
          </w:r>
          <w:r>
            <w:fldChar w:fldCharType="separate"/>
          </w:r>
          <w:hyperlink w:anchor="_Toc476000794" w:history="1">
            <w:r w:rsidR="006F1DA8" w:rsidRPr="00695A7F">
              <w:rPr>
                <w:rStyle w:val="Hyperlink"/>
                <w:noProof/>
              </w:rPr>
              <w:t>1</w:t>
            </w:r>
            <w:r w:rsidR="006F1DA8">
              <w:rPr>
                <w:rFonts w:eastAsiaTheme="minorEastAsia"/>
                <w:noProof/>
                <w:lang w:eastAsia="en-IN"/>
              </w:rPr>
              <w:tab/>
            </w:r>
            <w:r w:rsidR="006F1DA8" w:rsidRPr="00695A7F">
              <w:rPr>
                <w:rStyle w:val="Hyperlink"/>
                <w:noProof/>
              </w:rPr>
              <w:t>Concept Introduction</w:t>
            </w:r>
            <w:r w:rsidR="006F1DA8">
              <w:rPr>
                <w:noProof/>
                <w:webHidden/>
              </w:rPr>
              <w:tab/>
            </w:r>
            <w:r w:rsidR="006F1DA8">
              <w:rPr>
                <w:noProof/>
                <w:webHidden/>
              </w:rPr>
              <w:fldChar w:fldCharType="begin"/>
            </w:r>
            <w:r w:rsidR="006F1DA8">
              <w:rPr>
                <w:noProof/>
                <w:webHidden/>
              </w:rPr>
              <w:instrText xml:space="preserve"> PAGEREF _Toc476000794 \h </w:instrText>
            </w:r>
            <w:r w:rsidR="006F1DA8">
              <w:rPr>
                <w:noProof/>
                <w:webHidden/>
              </w:rPr>
            </w:r>
            <w:r w:rsidR="006F1DA8">
              <w:rPr>
                <w:noProof/>
                <w:webHidden/>
              </w:rPr>
              <w:fldChar w:fldCharType="separate"/>
            </w:r>
            <w:r w:rsidR="006F1DA8">
              <w:rPr>
                <w:noProof/>
                <w:webHidden/>
              </w:rPr>
              <w:t>5</w:t>
            </w:r>
            <w:r w:rsidR="006F1DA8">
              <w:rPr>
                <w:noProof/>
                <w:webHidden/>
              </w:rPr>
              <w:fldChar w:fldCharType="end"/>
            </w:r>
          </w:hyperlink>
        </w:p>
        <w:p w:rsidR="006F1DA8" w:rsidRDefault="00F60FE3">
          <w:pPr>
            <w:pStyle w:val="TOC2"/>
            <w:tabs>
              <w:tab w:val="left" w:pos="880"/>
              <w:tab w:val="right" w:leader="dot" w:pos="10622"/>
            </w:tabs>
            <w:rPr>
              <w:rFonts w:eastAsiaTheme="minorEastAsia"/>
              <w:noProof/>
              <w:lang w:eastAsia="en-IN"/>
            </w:rPr>
          </w:pPr>
          <w:hyperlink w:anchor="_Toc476000795" w:history="1">
            <w:r w:rsidR="006F1DA8" w:rsidRPr="00695A7F">
              <w:rPr>
                <w:rStyle w:val="Hyperlink"/>
                <w:noProof/>
              </w:rPr>
              <w:t>1.1</w:t>
            </w:r>
            <w:r w:rsidR="006F1DA8">
              <w:rPr>
                <w:rFonts w:eastAsiaTheme="minorEastAsia"/>
                <w:noProof/>
                <w:lang w:eastAsia="en-IN"/>
              </w:rPr>
              <w:tab/>
            </w:r>
            <w:r w:rsidR="006F1DA8" w:rsidRPr="00695A7F">
              <w:rPr>
                <w:rStyle w:val="Hyperlink"/>
                <w:noProof/>
              </w:rPr>
              <w:t>Project Overview</w:t>
            </w:r>
            <w:r w:rsidR="006F1DA8">
              <w:rPr>
                <w:noProof/>
                <w:webHidden/>
              </w:rPr>
              <w:tab/>
            </w:r>
            <w:r w:rsidR="006F1DA8">
              <w:rPr>
                <w:noProof/>
                <w:webHidden/>
              </w:rPr>
              <w:fldChar w:fldCharType="begin"/>
            </w:r>
            <w:r w:rsidR="006F1DA8">
              <w:rPr>
                <w:noProof/>
                <w:webHidden/>
              </w:rPr>
              <w:instrText xml:space="preserve"> PAGEREF _Toc476000795 \h </w:instrText>
            </w:r>
            <w:r w:rsidR="006F1DA8">
              <w:rPr>
                <w:noProof/>
                <w:webHidden/>
              </w:rPr>
            </w:r>
            <w:r w:rsidR="006F1DA8">
              <w:rPr>
                <w:noProof/>
                <w:webHidden/>
              </w:rPr>
              <w:fldChar w:fldCharType="separate"/>
            </w:r>
            <w:r w:rsidR="006F1DA8">
              <w:rPr>
                <w:noProof/>
                <w:webHidden/>
              </w:rPr>
              <w:t>5</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796" w:history="1">
            <w:r w:rsidR="006F1DA8" w:rsidRPr="00695A7F">
              <w:rPr>
                <w:rStyle w:val="Hyperlink"/>
                <w:noProof/>
              </w:rPr>
              <w:t>1.1.1</w:t>
            </w:r>
            <w:r w:rsidR="006F1DA8">
              <w:rPr>
                <w:rFonts w:eastAsiaTheme="minorEastAsia"/>
                <w:noProof/>
                <w:lang w:eastAsia="en-IN"/>
              </w:rPr>
              <w:tab/>
            </w:r>
            <w:r w:rsidR="006F1DA8" w:rsidRPr="00695A7F">
              <w:rPr>
                <w:rStyle w:val="Hyperlink"/>
                <w:noProof/>
              </w:rPr>
              <w:t>Key Benefits</w:t>
            </w:r>
            <w:r w:rsidR="006F1DA8">
              <w:rPr>
                <w:noProof/>
                <w:webHidden/>
              </w:rPr>
              <w:tab/>
            </w:r>
            <w:r w:rsidR="006F1DA8">
              <w:rPr>
                <w:noProof/>
                <w:webHidden/>
              </w:rPr>
              <w:fldChar w:fldCharType="begin"/>
            </w:r>
            <w:r w:rsidR="006F1DA8">
              <w:rPr>
                <w:noProof/>
                <w:webHidden/>
              </w:rPr>
              <w:instrText xml:space="preserve"> PAGEREF _Toc476000796 \h </w:instrText>
            </w:r>
            <w:r w:rsidR="006F1DA8">
              <w:rPr>
                <w:noProof/>
                <w:webHidden/>
              </w:rPr>
            </w:r>
            <w:r w:rsidR="006F1DA8">
              <w:rPr>
                <w:noProof/>
                <w:webHidden/>
              </w:rPr>
              <w:fldChar w:fldCharType="separate"/>
            </w:r>
            <w:r w:rsidR="006F1DA8">
              <w:rPr>
                <w:noProof/>
                <w:webHidden/>
              </w:rPr>
              <w:t>5</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797" w:history="1">
            <w:r w:rsidR="006F1DA8" w:rsidRPr="00695A7F">
              <w:rPr>
                <w:rStyle w:val="Hyperlink"/>
                <w:noProof/>
              </w:rPr>
              <w:t>1.1.2</w:t>
            </w:r>
            <w:r w:rsidR="006F1DA8">
              <w:rPr>
                <w:rFonts w:eastAsiaTheme="minorEastAsia"/>
                <w:noProof/>
                <w:lang w:eastAsia="en-IN"/>
              </w:rPr>
              <w:tab/>
            </w:r>
            <w:r w:rsidR="006F1DA8" w:rsidRPr="00695A7F">
              <w:rPr>
                <w:rStyle w:val="Hyperlink"/>
                <w:noProof/>
              </w:rPr>
              <w:t>Mobile Responsive Design</w:t>
            </w:r>
            <w:r w:rsidR="006F1DA8">
              <w:rPr>
                <w:noProof/>
                <w:webHidden/>
              </w:rPr>
              <w:tab/>
            </w:r>
            <w:r w:rsidR="006F1DA8">
              <w:rPr>
                <w:noProof/>
                <w:webHidden/>
              </w:rPr>
              <w:fldChar w:fldCharType="begin"/>
            </w:r>
            <w:r w:rsidR="006F1DA8">
              <w:rPr>
                <w:noProof/>
                <w:webHidden/>
              </w:rPr>
              <w:instrText xml:space="preserve"> PAGEREF _Toc476000797 \h </w:instrText>
            </w:r>
            <w:r w:rsidR="006F1DA8">
              <w:rPr>
                <w:noProof/>
                <w:webHidden/>
              </w:rPr>
            </w:r>
            <w:r w:rsidR="006F1DA8">
              <w:rPr>
                <w:noProof/>
                <w:webHidden/>
              </w:rPr>
              <w:fldChar w:fldCharType="separate"/>
            </w:r>
            <w:r w:rsidR="006F1DA8">
              <w:rPr>
                <w:noProof/>
                <w:webHidden/>
              </w:rPr>
              <w:t>7</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798" w:history="1">
            <w:r w:rsidR="006F1DA8" w:rsidRPr="00695A7F">
              <w:rPr>
                <w:rStyle w:val="Hyperlink"/>
                <w:noProof/>
              </w:rPr>
              <w:t>1.1.3</w:t>
            </w:r>
            <w:r w:rsidR="006F1DA8">
              <w:rPr>
                <w:rFonts w:eastAsiaTheme="minorEastAsia"/>
                <w:noProof/>
                <w:lang w:eastAsia="en-IN"/>
              </w:rPr>
              <w:tab/>
            </w:r>
            <w:r w:rsidR="006F1DA8" w:rsidRPr="00695A7F">
              <w:rPr>
                <w:rStyle w:val="Hyperlink"/>
                <w:noProof/>
              </w:rPr>
              <w:t>Site Flow</w:t>
            </w:r>
            <w:r w:rsidR="006F1DA8">
              <w:rPr>
                <w:noProof/>
                <w:webHidden/>
              </w:rPr>
              <w:tab/>
            </w:r>
            <w:r w:rsidR="006F1DA8">
              <w:rPr>
                <w:noProof/>
                <w:webHidden/>
              </w:rPr>
              <w:fldChar w:fldCharType="begin"/>
            </w:r>
            <w:r w:rsidR="006F1DA8">
              <w:rPr>
                <w:noProof/>
                <w:webHidden/>
              </w:rPr>
              <w:instrText xml:space="preserve"> PAGEREF _Toc476000798 \h </w:instrText>
            </w:r>
            <w:r w:rsidR="006F1DA8">
              <w:rPr>
                <w:noProof/>
                <w:webHidden/>
              </w:rPr>
            </w:r>
            <w:r w:rsidR="006F1DA8">
              <w:rPr>
                <w:noProof/>
                <w:webHidden/>
              </w:rPr>
              <w:fldChar w:fldCharType="separate"/>
            </w:r>
            <w:r w:rsidR="006F1DA8">
              <w:rPr>
                <w:noProof/>
                <w:webHidden/>
              </w:rPr>
              <w:t>8</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799" w:history="1">
            <w:r w:rsidR="006F1DA8" w:rsidRPr="00695A7F">
              <w:rPr>
                <w:rStyle w:val="Hyperlink"/>
                <w:noProof/>
              </w:rPr>
              <w:t>1.1.4</w:t>
            </w:r>
            <w:r w:rsidR="006F1DA8">
              <w:rPr>
                <w:rFonts w:eastAsiaTheme="minorEastAsia"/>
                <w:noProof/>
                <w:lang w:eastAsia="en-IN"/>
              </w:rPr>
              <w:tab/>
            </w:r>
            <w:r w:rsidR="006F1DA8" w:rsidRPr="00695A7F">
              <w:rPr>
                <w:rStyle w:val="Hyperlink"/>
                <w:noProof/>
              </w:rPr>
              <w:t>Pages/Screens</w:t>
            </w:r>
            <w:r w:rsidR="006F1DA8">
              <w:rPr>
                <w:noProof/>
                <w:webHidden/>
              </w:rPr>
              <w:tab/>
            </w:r>
            <w:r w:rsidR="006F1DA8">
              <w:rPr>
                <w:noProof/>
                <w:webHidden/>
              </w:rPr>
              <w:fldChar w:fldCharType="begin"/>
            </w:r>
            <w:r w:rsidR="006F1DA8">
              <w:rPr>
                <w:noProof/>
                <w:webHidden/>
              </w:rPr>
              <w:instrText xml:space="preserve"> PAGEREF _Toc476000799 \h </w:instrText>
            </w:r>
            <w:r w:rsidR="006F1DA8">
              <w:rPr>
                <w:noProof/>
                <w:webHidden/>
              </w:rPr>
            </w:r>
            <w:r w:rsidR="006F1DA8">
              <w:rPr>
                <w:noProof/>
                <w:webHidden/>
              </w:rPr>
              <w:fldChar w:fldCharType="separate"/>
            </w:r>
            <w:r w:rsidR="006F1DA8">
              <w:rPr>
                <w:noProof/>
                <w:webHidden/>
              </w:rPr>
              <w:t>8</w:t>
            </w:r>
            <w:r w:rsidR="006F1DA8">
              <w:rPr>
                <w:noProof/>
                <w:webHidden/>
              </w:rPr>
              <w:fldChar w:fldCharType="end"/>
            </w:r>
          </w:hyperlink>
        </w:p>
        <w:p w:rsidR="006F1DA8" w:rsidRDefault="00F60FE3">
          <w:pPr>
            <w:pStyle w:val="TOC1"/>
            <w:tabs>
              <w:tab w:val="left" w:pos="440"/>
              <w:tab w:val="right" w:leader="dot" w:pos="10622"/>
            </w:tabs>
            <w:rPr>
              <w:rFonts w:eastAsiaTheme="minorEastAsia"/>
              <w:noProof/>
              <w:lang w:eastAsia="en-IN"/>
            </w:rPr>
          </w:pPr>
          <w:hyperlink w:anchor="_Toc476000800" w:history="1">
            <w:r w:rsidR="006F1DA8" w:rsidRPr="00695A7F">
              <w:rPr>
                <w:rStyle w:val="Hyperlink"/>
                <w:noProof/>
              </w:rPr>
              <w:t>2</w:t>
            </w:r>
            <w:r w:rsidR="006F1DA8">
              <w:rPr>
                <w:rFonts w:eastAsiaTheme="minorEastAsia"/>
                <w:noProof/>
                <w:lang w:eastAsia="en-IN"/>
              </w:rPr>
              <w:tab/>
            </w:r>
            <w:r w:rsidR="006F1DA8" w:rsidRPr="00695A7F">
              <w:rPr>
                <w:rStyle w:val="Hyperlink"/>
                <w:noProof/>
              </w:rPr>
              <w:t>Product Functional</w:t>
            </w:r>
            <w:r w:rsidR="006F1DA8">
              <w:rPr>
                <w:noProof/>
                <w:webHidden/>
              </w:rPr>
              <w:tab/>
            </w:r>
            <w:r w:rsidR="006F1DA8">
              <w:rPr>
                <w:noProof/>
                <w:webHidden/>
              </w:rPr>
              <w:fldChar w:fldCharType="begin"/>
            </w:r>
            <w:r w:rsidR="006F1DA8">
              <w:rPr>
                <w:noProof/>
                <w:webHidden/>
              </w:rPr>
              <w:instrText xml:space="preserve"> PAGEREF _Toc476000800 \h </w:instrText>
            </w:r>
            <w:r w:rsidR="006F1DA8">
              <w:rPr>
                <w:noProof/>
                <w:webHidden/>
              </w:rPr>
            </w:r>
            <w:r w:rsidR="006F1DA8">
              <w:rPr>
                <w:noProof/>
                <w:webHidden/>
              </w:rPr>
              <w:fldChar w:fldCharType="separate"/>
            </w:r>
            <w:r w:rsidR="006F1DA8">
              <w:rPr>
                <w:noProof/>
                <w:webHidden/>
              </w:rPr>
              <w:t>9</w:t>
            </w:r>
            <w:r w:rsidR="006F1DA8">
              <w:rPr>
                <w:noProof/>
                <w:webHidden/>
              </w:rPr>
              <w:fldChar w:fldCharType="end"/>
            </w:r>
          </w:hyperlink>
        </w:p>
        <w:p w:rsidR="006F1DA8" w:rsidRDefault="00F60FE3">
          <w:pPr>
            <w:pStyle w:val="TOC2"/>
            <w:tabs>
              <w:tab w:val="left" w:pos="880"/>
              <w:tab w:val="right" w:leader="dot" w:pos="10622"/>
            </w:tabs>
            <w:rPr>
              <w:rFonts w:eastAsiaTheme="minorEastAsia"/>
              <w:noProof/>
              <w:lang w:eastAsia="en-IN"/>
            </w:rPr>
          </w:pPr>
          <w:hyperlink w:anchor="_Toc476000801" w:history="1">
            <w:r w:rsidR="006F1DA8" w:rsidRPr="00695A7F">
              <w:rPr>
                <w:rStyle w:val="Hyperlink"/>
                <w:noProof/>
              </w:rPr>
              <w:t>2.1</w:t>
            </w:r>
            <w:r w:rsidR="006F1DA8">
              <w:rPr>
                <w:rFonts w:eastAsiaTheme="minorEastAsia"/>
                <w:noProof/>
                <w:lang w:eastAsia="en-IN"/>
              </w:rPr>
              <w:tab/>
            </w:r>
            <w:r w:rsidR="006F1DA8" w:rsidRPr="00695A7F">
              <w:rPr>
                <w:rStyle w:val="Hyperlink"/>
                <w:noProof/>
              </w:rPr>
              <w:t>Landing Page</w:t>
            </w:r>
            <w:r w:rsidR="006F1DA8">
              <w:rPr>
                <w:noProof/>
                <w:webHidden/>
              </w:rPr>
              <w:tab/>
            </w:r>
            <w:r w:rsidR="006F1DA8">
              <w:rPr>
                <w:noProof/>
                <w:webHidden/>
              </w:rPr>
              <w:fldChar w:fldCharType="begin"/>
            </w:r>
            <w:r w:rsidR="006F1DA8">
              <w:rPr>
                <w:noProof/>
                <w:webHidden/>
              </w:rPr>
              <w:instrText xml:space="preserve"> PAGEREF _Toc476000801 \h </w:instrText>
            </w:r>
            <w:r w:rsidR="006F1DA8">
              <w:rPr>
                <w:noProof/>
                <w:webHidden/>
              </w:rPr>
            </w:r>
            <w:r w:rsidR="006F1DA8">
              <w:rPr>
                <w:noProof/>
                <w:webHidden/>
              </w:rPr>
              <w:fldChar w:fldCharType="separate"/>
            </w:r>
            <w:r w:rsidR="006F1DA8">
              <w:rPr>
                <w:noProof/>
                <w:webHidden/>
              </w:rPr>
              <w:t>9</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2" w:history="1">
            <w:r w:rsidR="006F1DA8" w:rsidRPr="00695A7F">
              <w:rPr>
                <w:rStyle w:val="Hyperlink"/>
                <w:noProof/>
              </w:rPr>
              <w:t>2.1.1</w:t>
            </w:r>
            <w:r w:rsidR="006F1DA8">
              <w:rPr>
                <w:rFonts w:eastAsiaTheme="minorEastAsia"/>
                <w:noProof/>
                <w:lang w:eastAsia="en-IN"/>
              </w:rPr>
              <w:tab/>
            </w:r>
            <w:r w:rsidR="006F1DA8" w:rsidRPr="00695A7F">
              <w:rPr>
                <w:rStyle w:val="Hyperlink"/>
                <w:noProof/>
              </w:rPr>
              <w:t>Jobseeker Features</w:t>
            </w:r>
            <w:r w:rsidR="006F1DA8">
              <w:rPr>
                <w:noProof/>
                <w:webHidden/>
              </w:rPr>
              <w:tab/>
            </w:r>
            <w:r w:rsidR="006F1DA8">
              <w:rPr>
                <w:noProof/>
                <w:webHidden/>
              </w:rPr>
              <w:fldChar w:fldCharType="begin"/>
            </w:r>
            <w:r w:rsidR="006F1DA8">
              <w:rPr>
                <w:noProof/>
                <w:webHidden/>
              </w:rPr>
              <w:instrText xml:space="preserve"> PAGEREF _Toc476000802 \h </w:instrText>
            </w:r>
            <w:r w:rsidR="006F1DA8">
              <w:rPr>
                <w:noProof/>
                <w:webHidden/>
              </w:rPr>
            </w:r>
            <w:r w:rsidR="006F1DA8">
              <w:rPr>
                <w:noProof/>
                <w:webHidden/>
              </w:rPr>
              <w:fldChar w:fldCharType="separate"/>
            </w:r>
            <w:r w:rsidR="006F1DA8">
              <w:rPr>
                <w:noProof/>
                <w:webHidden/>
              </w:rPr>
              <w:t>10</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3" w:history="1">
            <w:r w:rsidR="006F1DA8" w:rsidRPr="00695A7F">
              <w:rPr>
                <w:rStyle w:val="Hyperlink"/>
                <w:noProof/>
              </w:rPr>
              <w:t>2.1.2</w:t>
            </w:r>
            <w:r w:rsidR="006F1DA8">
              <w:rPr>
                <w:rFonts w:eastAsiaTheme="minorEastAsia"/>
                <w:noProof/>
                <w:lang w:eastAsia="en-IN"/>
              </w:rPr>
              <w:tab/>
            </w:r>
            <w:r w:rsidR="006F1DA8" w:rsidRPr="00695A7F">
              <w:rPr>
                <w:rStyle w:val="Hyperlink"/>
                <w:noProof/>
              </w:rPr>
              <w:t>Job Seeker Registration</w:t>
            </w:r>
            <w:r w:rsidR="006F1DA8">
              <w:rPr>
                <w:noProof/>
                <w:webHidden/>
              </w:rPr>
              <w:tab/>
            </w:r>
            <w:r w:rsidR="006F1DA8">
              <w:rPr>
                <w:noProof/>
                <w:webHidden/>
              </w:rPr>
              <w:fldChar w:fldCharType="begin"/>
            </w:r>
            <w:r w:rsidR="006F1DA8">
              <w:rPr>
                <w:noProof/>
                <w:webHidden/>
              </w:rPr>
              <w:instrText xml:space="preserve"> PAGEREF _Toc476000803 \h </w:instrText>
            </w:r>
            <w:r w:rsidR="006F1DA8">
              <w:rPr>
                <w:noProof/>
                <w:webHidden/>
              </w:rPr>
            </w:r>
            <w:r w:rsidR="006F1DA8">
              <w:rPr>
                <w:noProof/>
                <w:webHidden/>
              </w:rPr>
              <w:fldChar w:fldCharType="separate"/>
            </w:r>
            <w:r w:rsidR="006F1DA8">
              <w:rPr>
                <w:noProof/>
                <w:webHidden/>
              </w:rPr>
              <w:t>10</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4" w:history="1">
            <w:r w:rsidR="006F1DA8" w:rsidRPr="00695A7F">
              <w:rPr>
                <w:rStyle w:val="Hyperlink"/>
                <w:noProof/>
              </w:rPr>
              <w:t>2.1.3</w:t>
            </w:r>
            <w:r w:rsidR="006F1DA8">
              <w:rPr>
                <w:rFonts w:eastAsiaTheme="minorEastAsia"/>
                <w:noProof/>
                <w:lang w:eastAsia="en-IN"/>
              </w:rPr>
              <w:tab/>
            </w:r>
            <w:r w:rsidR="006F1DA8" w:rsidRPr="00695A7F">
              <w:rPr>
                <w:rStyle w:val="Hyperlink"/>
                <w:noProof/>
              </w:rPr>
              <w:t>Job Search &amp; Apply</w:t>
            </w:r>
            <w:r w:rsidR="006F1DA8">
              <w:rPr>
                <w:noProof/>
                <w:webHidden/>
              </w:rPr>
              <w:tab/>
            </w:r>
            <w:r w:rsidR="006F1DA8">
              <w:rPr>
                <w:noProof/>
                <w:webHidden/>
              </w:rPr>
              <w:fldChar w:fldCharType="begin"/>
            </w:r>
            <w:r w:rsidR="006F1DA8">
              <w:rPr>
                <w:noProof/>
                <w:webHidden/>
              </w:rPr>
              <w:instrText xml:space="preserve"> PAGEREF _Toc476000804 \h </w:instrText>
            </w:r>
            <w:r w:rsidR="006F1DA8">
              <w:rPr>
                <w:noProof/>
                <w:webHidden/>
              </w:rPr>
            </w:r>
            <w:r w:rsidR="006F1DA8">
              <w:rPr>
                <w:noProof/>
                <w:webHidden/>
              </w:rPr>
              <w:fldChar w:fldCharType="separate"/>
            </w:r>
            <w:r w:rsidR="006F1DA8">
              <w:rPr>
                <w:noProof/>
                <w:webHidden/>
              </w:rPr>
              <w:t>11</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5" w:history="1">
            <w:r w:rsidR="006F1DA8" w:rsidRPr="00695A7F">
              <w:rPr>
                <w:rStyle w:val="Hyperlink"/>
                <w:noProof/>
              </w:rPr>
              <w:t>2.1.4</w:t>
            </w:r>
            <w:r w:rsidR="006F1DA8">
              <w:rPr>
                <w:rFonts w:eastAsiaTheme="minorEastAsia"/>
                <w:noProof/>
                <w:lang w:eastAsia="en-IN"/>
              </w:rPr>
              <w:tab/>
            </w:r>
            <w:r w:rsidR="006F1DA8" w:rsidRPr="00695A7F">
              <w:rPr>
                <w:rStyle w:val="Hyperlink"/>
                <w:noProof/>
              </w:rPr>
              <w:t>Job Description Page</w:t>
            </w:r>
            <w:r w:rsidR="006F1DA8">
              <w:rPr>
                <w:noProof/>
                <w:webHidden/>
              </w:rPr>
              <w:tab/>
            </w:r>
            <w:r w:rsidR="006F1DA8">
              <w:rPr>
                <w:noProof/>
                <w:webHidden/>
              </w:rPr>
              <w:fldChar w:fldCharType="begin"/>
            </w:r>
            <w:r w:rsidR="006F1DA8">
              <w:rPr>
                <w:noProof/>
                <w:webHidden/>
              </w:rPr>
              <w:instrText xml:space="preserve"> PAGEREF _Toc476000805 \h </w:instrText>
            </w:r>
            <w:r w:rsidR="006F1DA8">
              <w:rPr>
                <w:noProof/>
                <w:webHidden/>
              </w:rPr>
            </w:r>
            <w:r w:rsidR="006F1DA8">
              <w:rPr>
                <w:noProof/>
                <w:webHidden/>
              </w:rPr>
              <w:fldChar w:fldCharType="separate"/>
            </w:r>
            <w:r w:rsidR="006F1DA8">
              <w:rPr>
                <w:noProof/>
                <w:webHidden/>
              </w:rPr>
              <w:t>12</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6" w:history="1">
            <w:r w:rsidR="006F1DA8" w:rsidRPr="00695A7F">
              <w:rPr>
                <w:rStyle w:val="Hyperlink"/>
                <w:noProof/>
              </w:rPr>
              <w:t>2.1.5</w:t>
            </w:r>
            <w:r w:rsidR="006F1DA8">
              <w:rPr>
                <w:rFonts w:eastAsiaTheme="minorEastAsia"/>
                <w:noProof/>
                <w:lang w:eastAsia="en-IN"/>
              </w:rPr>
              <w:tab/>
            </w:r>
            <w:r w:rsidR="006F1DA8" w:rsidRPr="00695A7F">
              <w:rPr>
                <w:rStyle w:val="Hyperlink"/>
                <w:noProof/>
              </w:rPr>
              <w:t>Application Confirmation Page</w:t>
            </w:r>
            <w:r w:rsidR="006F1DA8">
              <w:rPr>
                <w:noProof/>
                <w:webHidden/>
              </w:rPr>
              <w:tab/>
            </w:r>
            <w:r w:rsidR="006F1DA8">
              <w:rPr>
                <w:noProof/>
                <w:webHidden/>
              </w:rPr>
              <w:fldChar w:fldCharType="begin"/>
            </w:r>
            <w:r w:rsidR="006F1DA8">
              <w:rPr>
                <w:noProof/>
                <w:webHidden/>
              </w:rPr>
              <w:instrText xml:space="preserve"> PAGEREF _Toc476000806 \h </w:instrText>
            </w:r>
            <w:r w:rsidR="006F1DA8">
              <w:rPr>
                <w:noProof/>
                <w:webHidden/>
              </w:rPr>
            </w:r>
            <w:r w:rsidR="006F1DA8">
              <w:rPr>
                <w:noProof/>
                <w:webHidden/>
              </w:rPr>
              <w:fldChar w:fldCharType="separate"/>
            </w:r>
            <w:r w:rsidR="006F1DA8">
              <w:rPr>
                <w:noProof/>
                <w:webHidden/>
              </w:rPr>
              <w:t>13</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7" w:history="1">
            <w:r w:rsidR="006F1DA8" w:rsidRPr="00695A7F">
              <w:rPr>
                <w:rStyle w:val="Hyperlink"/>
                <w:noProof/>
              </w:rPr>
              <w:t>2.1.6</w:t>
            </w:r>
            <w:r w:rsidR="006F1DA8">
              <w:rPr>
                <w:rFonts w:eastAsiaTheme="minorEastAsia"/>
                <w:noProof/>
                <w:lang w:eastAsia="en-IN"/>
              </w:rPr>
              <w:tab/>
            </w:r>
            <w:r w:rsidR="006F1DA8" w:rsidRPr="00695A7F">
              <w:rPr>
                <w:rStyle w:val="Hyperlink"/>
                <w:noProof/>
              </w:rPr>
              <w:t>Job Seeker Login and Apply</w:t>
            </w:r>
            <w:r w:rsidR="006F1DA8">
              <w:rPr>
                <w:noProof/>
                <w:webHidden/>
              </w:rPr>
              <w:tab/>
            </w:r>
            <w:r w:rsidR="006F1DA8">
              <w:rPr>
                <w:noProof/>
                <w:webHidden/>
              </w:rPr>
              <w:fldChar w:fldCharType="begin"/>
            </w:r>
            <w:r w:rsidR="006F1DA8">
              <w:rPr>
                <w:noProof/>
                <w:webHidden/>
              </w:rPr>
              <w:instrText xml:space="preserve"> PAGEREF _Toc476000807 \h </w:instrText>
            </w:r>
            <w:r w:rsidR="006F1DA8">
              <w:rPr>
                <w:noProof/>
                <w:webHidden/>
              </w:rPr>
            </w:r>
            <w:r w:rsidR="006F1DA8">
              <w:rPr>
                <w:noProof/>
                <w:webHidden/>
              </w:rPr>
              <w:fldChar w:fldCharType="separate"/>
            </w:r>
            <w:r w:rsidR="006F1DA8">
              <w:rPr>
                <w:noProof/>
                <w:webHidden/>
              </w:rPr>
              <w:t>13</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8" w:history="1">
            <w:r w:rsidR="006F1DA8" w:rsidRPr="00695A7F">
              <w:rPr>
                <w:rStyle w:val="Hyperlink"/>
                <w:noProof/>
              </w:rPr>
              <w:t>2.1.7</w:t>
            </w:r>
            <w:r w:rsidR="006F1DA8">
              <w:rPr>
                <w:rFonts w:eastAsiaTheme="minorEastAsia"/>
                <w:noProof/>
                <w:lang w:eastAsia="en-IN"/>
              </w:rPr>
              <w:tab/>
            </w:r>
            <w:r w:rsidR="006F1DA8" w:rsidRPr="00695A7F">
              <w:rPr>
                <w:rStyle w:val="Hyperlink"/>
                <w:noProof/>
              </w:rPr>
              <w:t>Job Seeker Dashboard</w:t>
            </w:r>
            <w:r w:rsidR="006F1DA8">
              <w:rPr>
                <w:noProof/>
                <w:webHidden/>
              </w:rPr>
              <w:tab/>
            </w:r>
            <w:r w:rsidR="006F1DA8">
              <w:rPr>
                <w:noProof/>
                <w:webHidden/>
              </w:rPr>
              <w:fldChar w:fldCharType="begin"/>
            </w:r>
            <w:r w:rsidR="006F1DA8">
              <w:rPr>
                <w:noProof/>
                <w:webHidden/>
              </w:rPr>
              <w:instrText xml:space="preserve"> PAGEREF _Toc476000808 \h </w:instrText>
            </w:r>
            <w:r w:rsidR="006F1DA8">
              <w:rPr>
                <w:noProof/>
                <w:webHidden/>
              </w:rPr>
            </w:r>
            <w:r w:rsidR="006F1DA8">
              <w:rPr>
                <w:noProof/>
                <w:webHidden/>
              </w:rPr>
              <w:fldChar w:fldCharType="separate"/>
            </w:r>
            <w:r w:rsidR="006F1DA8">
              <w:rPr>
                <w:noProof/>
                <w:webHidden/>
              </w:rPr>
              <w:t>14</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09" w:history="1">
            <w:r w:rsidR="006F1DA8" w:rsidRPr="00695A7F">
              <w:rPr>
                <w:rStyle w:val="Hyperlink"/>
                <w:noProof/>
              </w:rPr>
              <w:t>2.1.8</w:t>
            </w:r>
            <w:r w:rsidR="006F1DA8">
              <w:rPr>
                <w:rFonts w:eastAsiaTheme="minorEastAsia"/>
                <w:noProof/>
                <w:lang w:eastAsia="en-IN"/>
              </w:rPr>
              <w:tab/>
            </w:r>
            <w:r w:rsidR="006F1DA8" w:rsidRPr="00695A7F">
              <w:rPr>
                <w:rStyle w:val="Hyperlink"/>
                <w:noProof/>
              </w:rPr>
              <w:t>Job Seeker Profile Page</w:t>
            </w:r>
            <w:r w:rsidR="006F1DA8">
              <w:rPr>
                <w:noProof/>
                <w:webHidden/>
              </w:rPr>
              <w:tab/>
            </w:r>
            <w:r w:rsidR="006F1DA8">
              <w:rPr>
                <w:noProof/>
                <w:webHidden/>
              </w:rPr>
              <w:fldChar w:fldCharType="begin"/>
            </w:r>
            <w:r w:rsidR="006F1DA8">
              <w:rPr>
                <w:noProof/>
                <w:webHidden/>
              </w:rPr>
              <w:instrText xml:space="preserve"> PAGEREF _Toc476000809 \h </w:instrText>
            </w:r>
            <w:r w:rsidR="006F1DA8">
              <w:rPr>
                <w:noProof/>
                <w:webHidden/>
              </w:rPr>
            </w:r>
            <w:r w:rsidR="006F1DA8">
              <w:rPr>
                <w:noProof/>
                <w:webHidden/>
              </w:rPr>
              <w:fldChar w:fldCharType="separate"/>
            </w:r>
            <w:r w:rsidR="006F1DA8">
              <w:rPr>
                <w:noProof/>
                <w:webHidden/>
              </w:rPr>
              <w:t>14</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0" w:history="1">
            <w:r w:rsidR="006F1DA8" w:rsidRPr="00695A7F">
              <w:rPr>
                <w:rStyle w:val="Hyperlink"/>
                <w:noProof/>
              </w:rPr>
              <w:t>2.1.9</w:t>
            </w:r>
            <w:r w:rsidR="006F1DA8">
              <w:rPr>
                <w:rFonts w:eastAsiaTheme="minorEastAsia"/>
                <w:noProof/>
                <w:lang w:eastAsia="en-IN"/>
              </w:rPr>
              <w:tab/>
            </w:r>
            <w:r w:rsidR="006F1DA8" w:rsidRPr="00695A7F">
              <w:rPr>
                <w:rStyle w:val="Hyperlink"/>
                <w:noProof/>
              </w:rPr>
              <w:t>Job Seeker Insights</w:t>
            </w:r>
            <w:r w:rsidR="006F1DA8">
              <w:rPr>
                <w:noProof/>
                <w:webHidden/>
              </w:rPr>
              <w:tab/>
            </w:r>
            <w:r w:rsidR="006F1DA8">
              <w:rPr>
                <w:noProof/>
                <w:webHidden/>
              </w:rPr>
              <w:fldChar w:fldCharType="begin"/>
            </w:r>
            <w:r w:rsidR="006F1DA8">
              <w:rPr>
                <w:noProof/>
                <w:webHidden/>
              </w:rPr>
              <w:instrText xml:space="preserve"> PAGEREF _Toc476000810 \h </w:instrText>
            </w:r>
            <w:r w:rsidR="006F1DA8">
              <w:rPr>
                <w:noProof/>
                <w:webHidden/>
              </w:rPr>
            </w:r>
            <w:r w:rsidR="006F1DA8">
              <w:rPr>
                <w:noProof/>
                <w:webHidden/>
              </w:rPr>
              <w:fldChar w:fldCharType="separate"/>
            </w:r>
            <w:r w:rsidR="006F1DA8">
              <w:rPr>
                <w:noProof/>
                <w:webHidden/>
              </w:rPr>
              <w:t>15</w:t>
            </w:r>
            <w:r w:rsidR="006F1DA8">
              <w:rPr>
                <w:noProof/>
                <w:webHidden/>
              </w:rPr>
              <w:fldChar w:fldCharType="end"/>
            </w:r>
          </w:hyperlink>
        </w:p>
        <w:p w:rsidR="006F1DA8" w:rsidRDefault="00F60FE3">
          <w:pPr>
            <w:pStyle w:val="TOC1"/>
            <w:tabs>
              <w:tab w:val="left" w:pos="440"/>
              <w:tab w:val="right" w:leader="dot" w:pos="10622"/>
            </w:tabs>
            <w:rPr>
              <w:rFonts w:eastAsiaTheme="minorEastAsia"/>
              <w:noProof/>
              <w:lang w:eastAsia="en-IN"/>
            </w:rPr>
          </w:pPr>
          <w:hyperlink w:anchor="_Toc476000811" w:history="1">
            <w:r w:rsidR="006F1DA8" w:rsidRPr="00695A7F">
              <w:rPr>
                <w:rStyle w:val="Hyperlink"/>
                <w:noProof/>
              </w:rPr>
              <w:t>3</w:t>
            </w:r>
            <w:r w:rsidR="006F1DA8">
              <w:rPr>
                <w:rFonts w:eastAsiaTheme="minorEastAsia"/>
                <w:noProof/>
                <w:lang w:eastAsia="en-IN"/>
              </w:rPr>
              <w:tab/>
            </w:r>
            <w:r w:rsidR="006F1DA8" w:rsidRPr="00695A7F">
              <w:rPr>
                <w:rStyle w:val="Hyperlink"/>
                <w:noProof/>
              </w:rPr>
              <w:t>Employer Features</w:t>
            </w:r>
            <w:r w:rsidR="006F1DA8">
              <w:rPr>
                <w:noProof/>
                <w:webHidden/>
              </w:rPr>
              <w:tab/>
            </w:r>
            <w:r w:rsidR="006F1DA8">
              <w:rPr>
                <w:noProof/>
                <w:webHidden/>
              </w:rPr>
              <w:fldChar w:fldCharType="begin"/>
            </w:r>
            <w:r w:rsidR="006F1DA8">
              <w:rPr>
                <w:noProof/>
                <w:webHidden/>
              </w:rPr>
              <w:instrText xml:space="preserve"> PAGEREF _Toc476000811 \h </w:instrText>
            </w:r>
            <w:r w:rsidR="006F1DA8">
              <w:rPr>
                <w:noProof/>
                <w:webHidden/>
              </w:rPr>
            </w:r>
            <w:r w:rsidR="006F1DA8">
              <w:rPr>
                <w:noProof/>
                <w:webHidden/>
              </w:rPr>
              <w:fldChar w:fldCharType="separate"/>
            </w:r>
            <w:r w:rsidR="006F1DA8">
              <w:rPr>
                <w:noProof/>
                <w:webHidden/>
              </w:rPr>
              <w:t>16</w:t>
            </w:r>
            <w:r w:rsidR="006F1DA8">
              <w:rPr>
                <w:noProof/>
                <w:webHidden/>
              </w:rPr>
              <w:fldChar w:fldCharType="end"/>
            </w:r>
          </w:hyperlink>
        </w:p>
        <w:p w:rsidR="006F1DA8" w:rsidRDefault="00F60FE3">
          <w:pPr>
            <w:pStyle w:val="TOC2"/>
            <w:tabs>
              <w:tab w:val="left" w:pos="880"/>
              <w:tab w:val="right" w:leader="dot" w:pos="10622"/>
            </w:tabs>
            <w:rPr>
              <w:rFonts w:eastAsiaTheme="minorEastAsia"/>
              <w:noProof/>
              <w:lang w:eastAsia="en-IN"/>
            </w:rPr>
          </w:pPr>
          <w:hyperlink w:anchor="_Toc476000812" w:history="1">
            <w:r w:rsidR="006F1DA8" w:rsidRPr="00695A7F">
              <w:rPr>
                <w:rStyle w:val="Hyperlink"/>
                <w:noProof/>
              </w:rPr>
              <w:t>3.1</w:t>
            </w:r>
            <w:r w:rsidR="006F1DA8">
              <w:rPr>
                <w:rFonts w:eastAsiaTheme="minorEastAsia"/>
                <w:noProof/>
                <w:lang w:eastAsia="en-IN"/>
              </w:rPr>
              <w:tab/>
            </w:r>
            <w:r w:rsidR="006F1DA8" w:rsidRPr="00695A7F">
              <w:rPr>
                <w:rStyle w:val="Hyperlink"/>
                <w:noProof/>
              </w:rPr>
              <w:t>Social Recruiting Solution</w:t>
            </w:r>
            <w:r w:rsidR="006F1DA8">
              <w:rPr>
                <w:noProof/>
                <w:webHidden/>
              </w:rPr>
              <w:tab/>
            </w:r>
            <w:r w:rsidR="006F1DA8">
              <w:rPr>
                <w:noProof/>
                <w:webHidden/>
              </w:rPr>
              <w:fldChar w:fldCharType="begin"/>
            </w:r>
            <w:r w:rsidR="006F1DA8">
              <w:rPr>
                <w:noProof/>
                <w:webHidden/>
              </w:rPr>
              <w:instrText xml:space="preserve"> PAGEREF _Toc476000812 \h </w:instrText>
            </w:r>
            <w:r w:rsidR="006F1DA8">
              <w:rPr>
                <w:noProof/>
                <w:webHidden/>
              </w:rPr>
            </w:r>
            <w:r w:rsidR="006F1DA8">
              <w:rPr>
                <w:noProof/>
                <w:webHidden/>
              </w:rPr>
              <w:fldChar w:fldCharType="separate"/>
            </w:r>
            <w:r w:rsidR="006F1DA8">
              <w:rPr>
                <w:noProof/>
                <w:webHidden/>
              </w:rPr>
              <w:t>16</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3" w:history="1">
            <w:r w:rsidR="006F1DA8" w:rsidRPr="00695A7F">
              <w:rPr>
                <w:rStyle w:val="Hyperlink"/>
                <w:noProof/>
              </w:rPr>
              <w:t>3.1.1</w:t>
            </w:r>
            <w:r w:rsidR="006F1DA8">
              <w:rPr>
                <w:rFonts w:eastAsiaTheme="minorEastAsia"/>
                <w:noProof/>
                <w:lang w:eastAsia="en-IN"/>
              </w:rPr>
              <w:tab/>
            </w:r>
            <w:r w:rsidR="006F1DA8" w:rsidRPr="00695A7F">
              <w:rPr>
                <w:rStyle w:val="Hyperlink"/>
                <w:noProof/>
              </w:rPr>
              <w:t>Social Sharing &amp; Post Social Job Ads</w:t>
            </w:r>
            <w:r w:rsidR="006F1DA8">
              <w:rPr>
                <w:noProof/>
                <w:webHidden/>
              </w:rPr>
              <w:tab/>
            </w:r>
            <w:r w:rsidR="006F1DA8">
              <w:rPr>
                <w:noProof/>
                <w:webHidden/>
              </w:rPr>
              <w:fldChar w:fldCharType="begin"/>
            </w:r>
            <w:r w:rsidR="006F1DA8">
              <w:rPr>
                <w:noProof/>
                <w:webHidden/>
              </w:rPr>
              <w:instrText xml:space="preserve"> PAGEREF _Toc476000813 \h </w:instrText>
            </w:r>
            <w:r w:rsidR="006F1DA8">
              <w:rPr>
                <w:noProof/>
                <w:webHidden/>
              </w:rPr>
            </w:r>
            <w:r w:rsidR="006F1DA8">
              <w:rPr>
                <w:noProof/>
                <w:webHidden/>
              </w:rPr>
              <w:fldChar w:fldCharType="separate"/>
            </w:r>
            <w:r w:rsidR="006F1DA8">
              <w:rPr>
                <w:noProof/>
                <w:webHidden/>
              </w:rPr>
              <w:t>16</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4" w:history="1">
            <w:r w:rsidR="006F1DA8" w:rsidRPr="00695A7F">
              <w:rPr>
                <w:rStyle w:val="Hyperlink"/>
                <w:noProof/>
              </w:rPr>
              <w:t>3.1.2</w:t>
            </w:r>
            <w:r w:rsidR="006F1DA8">
              <w:rPr>
                <w:rFonts w:eastAsiaTheme="minorEastAsia"/>
                <w:noProof/>
                <w:lang w:eastAsia="en-IN"/>
              </w:rPr>
              <w:tab/>
            </w:r>
            <w:r w:rsidR="006F1DA8" w:rsidRPr="00695A7F">
              <w:rPr>
                <w:rStyle w:val="Hyperlink"/>
                <w:noProof/>
              </w:rPr>
              <w:t>Referral Program</w:t>
            </w:r>
            <w:r w:rsidR="006F1DA8">
              <w:rPr>
                <w:noProof/>
                <w:webHidden/>
              </w:rPr>
              <w:tab/>
            </w:r>
            <w:r w:rsidR="006F1DA8">
              <w:rPr>
                <w:noProof/>
                <w:webHidden/>
              </w:rPr>
              <w:fldChar w:fldCharType="begin"/>
            </w:r>
            <w:r w:rsidR="006F1DA8">
              <w:rPr>
                <w:noProof/>
                <w:webHidden/>
              </w:rPr>
              <w:instrText xml:space="preserve"> PAGEREF _Toc476000814 \h </w:instrText>
            </w:r>
            <w:r w:rsidR="006F1DA8">
              <w:rPr>
                <w:noProof/>
                <w:webHidden/>
              </w:rPr>
            </w:r>
            <w:r w:rsidR="006F1DA8">
              <w:rPr>
                <w:noProof/>
                <w:webHidden/>
              </w:rPr>
              <w:fldChar w:fldCharType="separate"/>
            </w:r>
            <w:r w:rsidR="006F1DA8">
              <w:rPr>
                <w:noProof/>
                <w:webHidden/>
              </w:rPr>
              <w:t>16</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5" w:history="1">
            <w:r w:rsidR="006F1DA8" w:rsidRPr="00695A7F">
              <w:rPr>
                <w:rStyle w:val="Hyperlink"/>
                <w:noProof/>
              </w:rPr>
              <w:t>3.1.3</w:t>
            </w:r>
            <w:r w:rsidR="006F1DA8">
              <w:rPr>
                <w:rFonts w:eastAsiaTheme="minorEastAsia"/>
                <w:noProof/>
                <w:lang w:eastAsia="en-IN"/>
              </w:rPr>
              <w:tab/>
            </w:r>
            <w:r w:rsidR="006F1DA8" w:rsidRPr="00695A7F">
              <w:rPr>
                <w:rStyle w:val="Hyperlink"/>
                <w:noProof/>
              </w:rPr>
              <w:t>Social Applications and ATS Integration</w:t>
            </w:r>
            <w:r w:rsidR="006F1DA8">
              <w:rPr>
                <w:noProof/>
                <w:webHidden/>
              </w:rPr>
              <w:tab/>
            </w:r>
            <w:r w:rsidR="006F1DA8">
              <w:rPr>
                <w:noProof/>
                <w:webHidden/>
              </w:rPr>
              <w:fldChar w:fldCharType="begin"/>
            </w:r>
            <w:r w:rsidR="006F1DA8">
              <w:rPr>
                <w:noProof/>
                <w:webHidden/>
              </w:rPr>
              <w:instrText xml:space="preserve"> PAGEREF _Toc476000815 \h </w:instrText>
            </w:r>
            <w:r w:rsidR="006F1DA8">
              <w:rPr>
                <w:noProof/>
                <w:webHidden/>
              </w:rPr>
            </w:r>
            <w:r w:rsidR="006F1DA8">
              <w:rPr>
                <w:noProof/>
                <w:webHidden/>
              </w:rPr>
              <w:fldChar w:fldCharType="separate"/>
            </w:r>
            <w:r w:rsidR="006F1DA8">
              <w:rPr>
                <w:noProof/>
                <w:webHidden/>
              </w:rPr>
              <w:t>16</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6" w:history="1">
            <w:r w:rsidR="006F1DA8" w:rsidRPr="00695A7F">
              <w:rPr>
                <w:rStyle w:val="Hyperlink"/>
                <w:noProof/>
              </w:rPr>
              <w:t>3.1.4</w:t>
            </w:r>
            <w:r w:rsidR="006F1DA8">
              <w:rPr>
                <w:rFonts w:eastAsiaTheme="minorEastAsia"/>
                <w:noProof/>
                <w:lang w:eastAsia="en-IN"/>
              </w:rPr>
              <w:tab/>
            </w:r>
            <w:r w:rsidR="006F1DA8" w:rsidRPr="00695A7F">
              <w:rPr>
                <w:rStyle w:val="Hyperlink"/>
                <w:noProof/>
              </w:rPr>
              <w:t>Create your own social talent Pool</w:t>
            </w:r>
            <w:r w:rsidR="006F1DA8">
              <w:rPr>
                <w:noProof/>
                <w:webHidden/>
              </w:rPr>
              <w:tab/>
            </w:r>
            <w:r w:rsidR="006F1DA8">
              <w:rPr>
                <w:noProof/>
                <w:webHidden/>
              </w:rPr>
              <w:fldChar w:fldCharType="begin"/>
            </w:r>
            <w:r w:rsidR="006F1DA8">
              <w:rPr>
                <w:noProof/>
                <w:webHidden/>
              </w:rPr>
              <w:instrText xml:space="preserve"> PAGEREF _Toc476000816 \h </w:instrText>
            </w:r>
            <w:r w:rsidR="006F1DA8">
              <w:rPr>
                <w:noProof/>
                <w:webHidden/>
              </w:rPr>
            </w:r>
            <w:r w:rsidR="006F1DA8">
              <w:rPr>
                <w:noProof/>
                <w:webHidden/>
              </w:rPr>
              <w:fldChar w:fldCharType="separate"/>
            </w:r>
            <w:r w:rsidR="006F1DA8">
              <w:rPr>
                <w:noProof/>
                <w:webHidden/>
              </w:rPr>
              <w:t>17</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7" w:history="1">
            <w:r w:rsidR="006F1DA8" w:rsidRPr="00695A7F">
              <w:rPr>
                <w:rStyle w:val="Hyperlink"/>
                <w:noProof/>
              </w:rPr>
              <w:t>3.1.5</w:t>
            </w:r>
            <w:r w:rsidR="006F1DA8">
              <w:rPr>
                <w:rFonts w:eastAsiaTheme="minorEastAsia"/>
                <w:noProof/>
                <w:lang w:eastAsia="en-IN"/>
              </w:rPr>
              <w:tab/>
            </w:r>
            <w:r w:rsidR="006F1DA8" w:rsidRPr="00695A7F">
              <w:rPr>
                <w:rStyle w:val="Hyperlink"/>
                <w:noProof/>
              </w:rPr>
              <w:t>Employer Login</w:t>
            </w:r>
            <w:r w:rsidR="006F1DA8">
              <w:rPr>
                <w:noProof/>
                <w:webHidden/>
              </w:rPr>
              <w:tab/>
            </w:r>
            <w:r w:rsidR="006F1DA8">
              <w:rPr>
                <w:noProof/>
                <w:webHidden/>
              </w:rPr>
              <w:fldChar w:fldCharType="begin"/>
            </w:r>
            <w:r w:rsidR="006F1DA8">
              <w:rPr>
                <w:noProof/>
                <w:webHidden/>
              </w:rPr>
              <w:instrText xml:space="preserve"> PAGEREF _Toc476000817 \h </w:instrText>
            </w:r>
            <w:r w:rsidR="006F1DA8">
              <w:rPr>
                <w:noProof/>
                <w:webHidden/>
              </w:rPr>
            </w:r>
            <w:r w:rsidR="006F1DA8">
              <w:rPr>
                <w:noProof/>
                <w:webHidden/>
              </w:rPr>
              <w:fldChar w:fldCharType="separate"/>
            </w:r>
            <w:r w:rsidR="006F1DA8">
              <w:rPr>
                <w:noProof/>
                <w:webHidden/>
              </w:rPr>
              <w:t>18</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8" w:history="1">
            <w:r w:rsidR="006F1DA8" w:rsidRPr="00695A7F">
              <w:rPr>
                <w:rStyle w:val="Hyperlink"/>
                <w:noProof/>
              </w:rPr>
              <w:t>3.1.6</w:t>
            </w:r>
            <w:r w:rsidR="006F1DA8">
              <w:rPr>
                <w:rFonts w:eastAsiaTheme="minorEastAsia"/>
                <w:noProof/>
                <w:lang w:eastAsia="en-IN"/>
              </w:rPr>
              <w:tab/>
            </w:r>
            <w:r w:rsidR="006F1DA8" w:rsidRPr="00695A7F">
              <w:rPr>
                <w:rStyle w:val="Hyperlink"/>
                <w:noProof/>
              </w:rPr>
              <w:t>Employer Dashboard</w:t>
            </w:r>
            <w:r w:rsidR="006F1DA8">
              <w:rPr>
                <w:noProof/>
                <w:webHidden/>
              </w:rPr>
              <w:tab/>
            </w:r>
            <w:r w:rsidR="006F1DA8">
              <w:rPr>
                <w:noProof/>
                <w:webHidden/>
              </w:rPr>
              <w:fldChar w:fldCharType="begin"/>
            </w:r>
            <w:r w:rsidR="006F1DA8">
              <w:rPr>
                <w:noProof/>
                <w:webHidden/>
              </w:rPr>
              <w:instrText xml:space="preserve"> PAGEREF _Toc476000818 \h </w:instrText>
            </w:r>
            <w:r w:rsidR="006F1DA8">
              <w:rPr>
                <w:noProof/>
                <w:webHidden/>
              </w:rPr>
            </w:r>
            <w:r w:rsidR="006F1DA8">
              <w:rPr>
                <w:noProof/>
                <w:webHidden/>
              </w:rPr>
              <w:fldChar w:fldCharType="separate"/>
            </w:r>
            <w:r w:rsidR="006F1DA8">
              <w:rPr>
                <w:noProof/>
                <w:webHidden/>
              </w:rPr>
              <w:t>19</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19" w:history="1">
            <w:r w:rsidR="006F1DA8" w:rsidRPr="00695A7F">
              <w:rPr>
                <w:rStyle w:val="Hyperlink"/>
                <w:noProof/>
              </w:rPr>
              <w:t>3.1.7</w:t>
            </w:r>
            <w:r w:rsidR="006F1DA8">
              <w:rPr>
                <w:rFonts w:eastAsiaTheme="minorEastAsia"/>
                <w:noProof/>
                <w:lang w:eastAsia="en-IN"/>
              </w:rPr>
              <w:tab/>
            </w:r>
            <w:r w:rsidR="006F1DA8" w:rsidRPr="00695A7F">
              <w:rPr>
                <w:rStyle w:val="Hyperlink"/>
                <w:noProof/>
              </w:rPr>
              <w:t>Employers Search Form</w:t>
            </w:r>
            <w:r w:rsidR="006F1DA8">
              <w:rPr>
                <w:noProof/>
                <w:webHidden/>
              </w:rPr>
              <w:tab/>
            </w:r>
            <w:r w:rsidR="006F1DA8">
              <w:rPr>
                <w:noProof/>
                <w:webHidden/>
              </w:rPr>
              <w:fldChar w:fldCharType="begin"/>
            </w:r>
            <w:r w:rsidR="006F1DA8">
              <w:rPr>
                <w:noProof/>
                <w:webHidden/>
              </w:rPr>
              <w:instrText xml:space="preserve"> PAGEREF _Toc476000819 \h </w:instrText>
            </w:r>
            <w:r w:rsidR="006F1DA8">
              <w:rPr>
                <w:noProof/>
                <w:webHidden/>
              </w:rPr>
            </w:r>
            <w:r w:rsidR="006F1DA8">
              <w:rPr>
                <w:noProof/>
                <w:webHidden/>
              </w:rPr>
              <w:fldChar w:fldCharType="separate"/>
            </w:r>
            <w:r w:rsidR="006F1DA8">
              <w:rPr>
                <w:noProof/>
                <w:webHidden/>
              </w:rPr>
              <w:t>19</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0" w:history="1">
            <w:r w:rsidR="006F1DA8" w:rsidRPr="00695A7F">
              <w:rPr>
                <w:rStyle w:val="Hyperlink"/>
                <w:noProof/>
              </w:rPr>
              <w:t>3.1.8</w:t>
            </w:r>
            <w:r w:rsidR="006F1DA8">
              <w:rPr>
                <w:rFonts w:eastAsiaTheme="minorEastAsia"/>
                <w:noProof/>
                <w:lang w:eastAsia="en-IN"/>
              </w:rPr>
              <w:tab/>
            </w:r>
            <w:r w:rsidR="006F1DA8" w:rsidRPr="00695A7F">
              <w:rPr>
                <w:rStyle w:val="Hyperlink"/>
                <w:noProof/>
              </w:rPr>
              <w:t>Employers Search Results Page</w:t>
            </w:r>
            <w:r w:rsidR="006F1DA8">
              <w:rPr>
                <w:noProof/>
                <w:webHidden/>
              </w:rPr>
              <w:tab/>
            </w:r>
            <w:r w:rsidR="006F1DA8">
              <w:rPr>
                <w:noProof/>
                <w:webHidden/>
              </w:rPr>
              <w:fldChar w:fldCharType="begin"/>
            </w:r>
            <w:r w:rsidR="006F1DA8">
              <w:rPr>
                <w:noProof/>
                <w:webHidden/>
              </w:rPr>
              <w:instrText xml:space="preserve"> PAGEREF _Toc476000820 \h </w:instrText>
            </w:r>
            <w:r w:rsidR="006F1DA8">
              <w:rPr>
                <w:noProof/>
                <w:webHidden/>
              </w:rPr>
            </w:r>
            <w:r w:rsidR="006F1DA8">
              <w:rPr>
                <w:noProof/>
                <w:webHidden/>
              </w:rPr>
              <w:fldChar w:fldCharType="separate"/>
            </w:r>
            <w:r w:rsidR="006F1DA8">
              <w:rPr>
                <w:noProof/>
                <w:webHidden/>
              </w:rPr>
              <w:t>20</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1" w:history="1">
            <w:r w:rsidR="006F1DA8" w:rsidRPr="00695A7F">
              <w:rPr>
                <w:rStyle w:val="Hyperlink"/>
                <w:noProof/>
              </w:rPr>
              <w:t>3.1.9</w:t>
            </w:r>
            <w:r w:rsidR="006F1DA8">
              <w:rPr>
                <w:rFonts w:eastAsiaTheme="minorEastAsia"/>
                <w:noProof/>
                <w:lang w:eastAsia="en-IN"/>
              </w:rPr>
              <w:tab/>
            </w:r>
            <w:r w:rsidR="006F1DA8" w:rsidRPr="00695A7F">
              <w:rPr>
                <w:rStyle w:val="Hyperlink"/>
                <w:noProof/>
              </w:rPr>
              <w:t>Employers Resume Detail Page</w:t>
            </w:r>
            <w:r w:rsidR="006F1DA8">
              <w:rPr>
                <w:noProof/>
                <w:webHidden/>
              </w:rPr>
              <w:tab/>
            </w:r>
            <w:r w:rsidR="006F1DA8">
              <w:rPr>
                <w:noProof/>
                <w:webHidden/>
              </w:rPr>
              <w:fldChar w:fldCharType="begin"/>
            </w:r>
            <w:r w:rsidR="006F1DA8">
              <w:rPr>
                <w:noProof/>
                <w:webHidden/>
              </w:rPr>
              <w:instrText xml:space="preserve"> PAGEREF _Toc476000821 \h </w:instrText>
            </w:r>
            <w:r w:rsidR="006F1DA8">
              <w:rPr>
                <w:noProof/>
                <w:webHidden/>
              </w:rPr>
            </w:r>
            <w:r w:rsidR="006F1DA8">
              <w:rPr>
                <w:noProof/>
                <w:webHidden/>
              </w:rPr>
              <w:fldChar w:fldCharType="separate"/>
            </w:r>
            <w:r w:rsidR="006F1DA8">
              <w:rPr>
                <w:noProof/>
                <w:webHidden/>
              </w:rPr>
              <w:t>21</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2" w:history="1">
            <w:r w:rsidR="006F1DA8" w:rsidRPr="00695A7F">
              <w:rPr>
                <w:rStyle w:val="Hyperlink"/>
                <w:noProof/>
              </w:rPr>
              <w:t>3.1.10</w:t>
            </w:r>
            <w:r w:rsidR="006F1DA8">
              <w:rPr>
                <w:rFonts w:eastAsiaTheme="minorEastAsia"/>
                <w:noProof/>
                <w:lang w:eastAsia="en-IN"/>
              </w:rPr>
              <w:tab/>
            </w:r>
            <w:r w:rsidR="006F1DA8" w:rsidRPr="00695A7F">
              <w:rPr>
                <w:rStyle w:val="Hyperlink"/>
                <w:noProof/>
              </w:rPr>
              <w:t>Employers Job Posting Page</w:t>
            </w:r>
            <w:r w:rsidR="006F1DA8">
              <w:rPr>
                <w:noProof/>
                <w:webHidden/>
              </w:rPr>
              <w:tab/>
            </w:r>
            <w:r w:rsidR="006F1DA8">
              <w:rPr>
                <w:noProof/>
                <w:webHidden/>
              </w:rPr>
              <w:fldChar w:fldCharType="begin"/>
            </w:r>
            <w:r w:rsidR="006F1DA8">
              <w:rPr>
                <w:noProof/>
                <w:webHidden/>
              </w:rPr>
              <w:instrText xml:space="preserve"> PAGEREF _Toc476000822 \h </w:instrText>
            </w:r>
            <w:r w:rsidR="006F1DA8">
              <w:rPr>
                <w:noProof/>
                <w:webHidden/>
              </w:rPr>
            </w:r>
            <w:r w:rsidR="006F1DA8">
              <w:rPr>
                <w:noProof/>
                <w:webHidden/>
              </w:rPr>
              <w:fldChar w:fldCharType="separate"/>
            </w:r>
            <w:r w:rsidR="006F1DA8">
              <w:rPr>
                <w:noProof/>
                <w:webHidden/>
              </w:rPr>
              <w:t>22</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3" w:history="1">
            <w:r w:rsidR="006F1DA8" w:rsidRPr="00695A7F">
              <w:rPr>
                <w:rStyle w:val="Hyperlink"/>
                <w:noProof/>
              </w:rPr>
              <w:t>3.1.11</w:t>
            </w:r>
            <w:r w:rsidR="006F1DA8">
              <w:rPr>
                <w:rFonts w:eastAsiaTheme="minorEastAsia"/>
                <w:noProof/>
                <w:lang w:eastAsia="en-IN"/>
              </w:rPr>
              <w:tab/>
            </w:r>
            <w:r w:rsidR="006F1DA8" w:rsidRPr="00695A7F">
              <w:rPr>
                <w:rStyle w:val="Hyperlink"/>
                <w:noProof/>
              </w:rPr>
              <w:t>Employers Manage Jobs Postings Page</w:t>
            </w:r>
            <w:r w:rsidR="006F1DA8">
              <w:rPr>
                <w:noProof/>
                <w:webHidden/>
              </w:rPr>
              <w:tab/>
            </w:r>
            <w:r w:rsidR="006F1DA8">
              <w:rPr>
                <w:noProof/>
                <w:webHidden/>
              </w:rPr>
              <w:fldChar w:fldCharType="begin"/>
            </w:r>
            <w:r w:rsidR="006F1DA8">
              <w:rPr>
                <w:noProof/>
                <w:webHidden/>
              </w:rPr>
              <w:instrText xml:space="preserve"> PAGEREF _Toc476000823 \h </w:instrText>
            </w:r>
            <w:r w:rsidR="006F1DA8">
              <w:rPr>
                <w:noProof/>
                <w:webHidden/>
              </w:rPr>
            </w:r>
            <w:r w:rsidR="006F1DA8">
              <w:rPr>
                <w:noProof/>
                <w:webHidden/>
              </w:rPr>
              <w:fldChar w:fldCharType="separate"/>
            </w:r>
            <w:r w:rsidR="006F1DA8">
              <w:rPr>
                <w:noProof/>
                <w:webHidden/>
              </w:rPr>
              <w:t>22</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4" w:history="1">
            <w:r w:rsidR="006F1DA8" w:rsidRPr="00695A7F">
              <w:rPr>
                <w:rStyle w:val="Hyperlink"/>
                <w:noProof/>
              </w:rPr>
              <w:t>3.1.12</w:t>
            </w:r>
            <w:r w:rsidR="006F1DA8">
              <w:rPr>
                <w:rFonts w:eastAsiaTheme="minorEastAsia"/>
                <w:noProof/>
                <w:lang w:eastAsia="en-IN"/>
              </w:rPr>
              <w:tab/>
            </w:r>
            <w:r w:rsidR="006F1DA8" w:rsidRPr="00695A7F">
              <w:rPr>
                <w:rStyle w:val="Hyperlink"/>
                <w:noProof/>
              </w:rPr>
              <w:t>Employers Application Management Section</w:t>
            </w:r>
            <w:r w:rsidR="006F1DA8">
              <w:rPr>
                <w:noProof/>
                <w:webHidden/>
              </w:rPr>
              <w:tab/>
            </w:r>
            <w:r w:rsidR="006F1DA8">
              <w:rPr>
                <w:noProof/>
                <w:webHidden/>
              </w:rPr>
              <w:fldChar w:fldCharType="begin"/>
            </w:r>
            <w:r w:rsidR="006F1DA8">
              <w:rPr>
                <w:noProof/>
                <w:webHidden/>
              </w:rPr>
              <w:instrText xml:space="preserve"> PAGEREF _Toc476000824 \h </w:instrText>
            </w:r>
            <w:r w:rsidR="006F1DA8">
              <w:rPr>
                <w:noProof/>
                <w:webHidden/>
              </w:rPr>
            </w:r>
            <w:r w:rsidR="006F1DA8">
              <w:rPr>
                <w:noProof/>
                <w:webHidden/>
              </w:rPr>
              <w:fldChar w:fldCharType="separate"/>
            </w:r>
            <w:r w:rsidR="006F1DA8">
              <w:rPr>
                <w:noProof/>
                <w:webHidden/>
              </w:rPr>
              <w:t>23</w:t>
            </w:r>
            <w:r w:rsidR="006F1DA8">
              <w:rPr>
                <w:noProof/>
                <w:webHidden/>
              </w:rPr>
              <w:fldChar w:fldCharType="end"/>
            </w:r>
          </w:hyperlink>
        </w:p>
        <w:p w:rsidR="006F1DA8" w:rsidRDefault="00F60FE3">
          <w:pPr>
            <w:pStyle w:val="TOC3"/>
            <w:tabs>
              <w:tab w:val="left" w:pos="1320"/>
              <w:tab w:val="right" w:leader="dot" w:pos="10622"/>
            </w:tabs>
            <w:rPr>
              <w:rFonts w:eastAsiaTheme="minorEastAsia"/>
              <w:noProof/>
              <w:lang w:eastAsia="en-IN"/>
            </w:rPr>
          </w:pPr>
          <w:hyperlink w:anchor="_Toc476000825" w:history="1">
            <w:r w:rsidR="006F1DA8" w:rsidRPr="00695A7F">
              <w:rPr>
                <w:rStyle w:val="Hyperlink"/>
                <w:noProof/>
              </w:rPr>
              <w:t>3.1.13</w:t>
            </w:r>
            <w:r w:rsidR="006F1DA8">
              <w:rPr>
                <w:rFonts w:eastAsiaTheme="minorEastAsia"/>
                <w:noProof/>
                <w:lang w:eastAsia="en-IN"/>
              </w:rPr>
              <w:tab/>
            </w:r>
            <w:r w:rsidR="006F1DA8" w:rsidRPr="00695A7F">
              <w:rPr>
                <w:rStyle w:val="Hyperlink"/>
                <w:noProof/>
              </w:rPr>
              <w:t>Employers Reports Section</w:t>
            </w:r>
            <w:r w:rsidR="006F1DA8">
              <w:rPr>
                <w:noProof/>
                <w:webHidden/>
              </w:rPr>
              <w:tab/>
            </w:r>
            <w:r w:rsidR="006F1DA8">
              <w:rPr>
                <w:noProof/>
                <w:webHidden/>
              </w:rPr>
              <w:fldChar w:fldCharType="begin"/>
            </w:r>
            <w:r w:rsidR="006F1DA8">
              <w:rPr>
                <w:noProof/>
                <w:webHidden/>
              </w:rPr>
              <w:instrText xml:space="preserve"> PAGEREF _Toc476000825 \h </w:instrText>
            </w:r>
            <w:r w:rsidR="006F1DA8">
              <w:rPr>
                <w:noProof/>
                <w:webHidden/>
              </w:rPr>
            </w:r>
            <w:r w:rsidR="006F1DA8">
              <w:rPr>
                <w:noProof/>
                <w:webHidden/>
              </w:rPr>
              <w:fldChar w:fldCharType="separate"/>
            </w:r>
            <w:r w:rsidR="006F1DA8">
              <w:rPr>
                <w:noProof/>
                <w:webHidden/>
              </w:rPr>
              <w:t>23</w:t>
            </w:r>
            <w:r w:rsidR="006F1DA8">
              <w:rPr>
                <w:noProof/>
                <w:webHidden/>
              </w:rPr>
              <w:fldChar w:fldCharType="end"/>
            </w:r>
          </w:hyperlink>
        </w:p>
        <w:p w:rsidR="00D6023E" w:rsidRPr="006F1DA8" w:rsidRDefault="002C09D9" w:rsidP="006F1DA8">
          <w:pPr>
            <w:jc w:val="both"/>
          </w:pPr>
          <w:r>
            <w:rPr>
              <w:b/>
              <w:bCs/>
              <w:noProof/>
            </w:rPr>
            <w:fldChar w:fldCharType="end"/>
          </w:r>
        </w:p>
      </w:sdtContent>
    </w:sdt>
    <w:p w:rsidR="00D6023E" w:rsidRPr="00D6023E" w:rsidRDefault="00274859" w:rsidP="00617ED2">
      <w:pPr>
        <w:pStyle w:val="Heading1"/>
        <w:jc w:val="both"/>
      </w:pPr>
      <w:bookmarkStart w:id="0" w:name="_Toc470548661"/>
      <w:bookmarkStart w:id="1" w:name="_Toc476000794"/>
      <w:r>
        <w:lastRenderedPageBreak/>
        <w:t xml:space="preserve">Concept </w:t>
      </w:r>
      <w:r w:rsidR="00D6023E" w:rsidRPr="000E6830">
        <w:t>Introduction</w:t>
      </w:r>
      <w:bookmarkEnd w:id="0"/>
      <w:bookmarkEnd w:id="1"/>
    </w:p>
    <w:p w:rsidR="00D6023E" w:rsidRDefault="00D6023E" w:rsidP="00617ED2">
      <w:pPr>
        <w:pStyle w:val="Heading2"/>
        <w:jc w:val="both"/>
      </w:pPr>
      <w:bookmarkStart w:id="2" w:name="_Toc394598879"/>
      <w:bookmarkStart w:id="3" w:name="_Toc439865025"/>
      <w:bookmarkStart w:id="4" w:name="_Toc470548662"/>
      <w:bookmarkStart w:id="5" w:name="_Toc476000795"/>
      <w:r w:rsidRPr="000E6830">
        <w:t>Project Overview</w:t>
      </w:r>
      <w:bookmarkEnd w:id="2"/>
      <w:bookmarkEnd w:id="3"/>
      <w:bookmarkEnd w:id="4"/>
      <w:bookmarkEnd w:id="5"/>
    </w:p>
    <w:p w:rsidR="008D3586" w:rsidRDefault="007C3573" w:rsidP="00617ED2">
      <w:pPr>
        <w:pStyle w:val="BodyText"/>
        <w:spacing w:line="360" w:lineRule="auto"/>
        <w:ind w:left="720"/>
        <w:jc w:val="both"/>
        <w:rPr>
          <w:lang w:val="en-CA" w:eastAsia="en-CA"/>
        </w:rPr>
      </w:pPr>
      <w:r>
        <w:rPr>
          <w:lang w:val="en-CA" w:eastAsia="en-CA"/>
        </w:rPr>
        <w:t xml:space="preserve">The new version of </w:t>
      </w:r>
      <w:proofErr w:type="spellStart"/>
      <w:r w:rsidR="0070194E">
        <w:rPr>
          <w:lang w:val="en-CA" w:eastAsia="en-CA"/>
        </w:rPr>
        <w:t>JobsBridge</w:t>
      </w:r>
      <w:proofErr w:type="spellEnd"/>
      <w:r w:rsidR="0070194E">
        <w:rPr>
          <w:lang w:val="en-CA" w:eastAsia="en-CA"/>
        </w:rPr>
        <w:t xml:space="preserve"> </w:t>
      </w:r>
      <w:r w:rsidR="00DB4F38">
        <w:rPr>
          <w:lang w:val="en-CA" w:eastAsia="en-CA"/>
        </w:rPr>
        <w:t>will</w:t>
      </w:r>
      <w:r w:rsidR="00E54214">
        <w:rPr>
          <w:lang w:val="en-CA" w:eastAsia="en-CA"/>
        </w:rPr>
        <w:t xml:space="preserve"> now </w:t>
      </w:r>
      <w:del w:id="6" w:author="DB" w:date="2017-02-25T22:21:00Z">
        <w:r w:rsidR="00DB4F38" w:rsidDel="00B736D1">
          <w:rPr>
            <w:lang w:val="en-CA" w:eastAsia="en-CA"/>
          </w:rPr>
          <w:delText xml:space="preserve"> </w:delText>
        </w:r>
      </w:del>
      <w:r w:rsidR="00DB4F38">
        <w:rPr>
          <w:lang w:val="en-CA" w:eastAsia="en-CA"/>
        </w:rPr>
        <w:t xml:space="preserve">be </w:t>
      </w:r>
      <w:r w:rsidR="00C82E62">
        <w:rPr>
          <w:lang w:val="en-CA" w:eastAsia="en-CA"/>
        </w:rPr>
        <w:t xml:space="preserve">leveraging </w:t>
      </w:r>
      <w:r w:rsidR="0070194E">
        <w:rPr>
          <w:lang w:val="en-CA" w:eastAsia="en-CA"/>
        </w:rPr>
        <w:t xml:space="preserve">the power of social recruiting </w:t>
      </w:r>
      <w:r w:rsidR="005D62D5">
        <w:rPr>
          <w:lang w:val="en-CA" w:eastAsia="en-CA"/>
        </w:rPr>
        <w:t>w</w:t>
      </w:r>
      <w:r w:rsidR="008939E8">
        <w:rPr>
          <w:lang w:val="en-CA" w:eastAsia="en-CA"/>
        </w:rPr>
        <w:t xml:space="preserve">ith the objective of gaining </w:t>
      </w:r>
      <w:r w:rsidR="008939E8" w:rsidRPr="008939E8">
        <w:rPr>
          <w:lang w:val="en-CA" w:eastAsia="en-CA"/>
        </w:rPr>
        <w:t>greater insight into a candidate’s skills and experience</w:t>
      </w:r>
      <w:r w:rsidR="008939E8">
        <w:rPr>
          <w:lang w:val="en-CA" w:eastAsia="en-CA"/>
        </w:rPr>
        <w:t xml:space="preserve">. </w:t>
      </w:r>
    </w:p>
    <w:p w:rsidR="00553B66" w:rsidRDefault="00553B66" w:rsidP="00E268E2">
      <w:pPr>
        <w:pStyle w:val="BodyText"/>
        <w:tabs>
          <w:tab w:val="left" w:pos="720"/>
        </w:tabs>
        <w:spacing w:line="360" w:lineRule="auto"/>
        <w:ind w:left="720"/>
        <w:jc w:val="both"/>
        <w:rPr>
          <w:lang w:val="en-CA" w:eastAsia="en-CA"/>
        </w:rPr>
      </w:pPr>
      <w:r w:rsidRPr="00553B66">
        <w:rPr>
          <w:lang w:val="en-CA" w:eastAsia="en-CA"/>
        </w:rPr>
        <w:t>Gaining greater insight into prospective candidates is crucial during the recruitment process, and creating a more holistic picture of an individual is one such way in which to achieve this.</w:t>
      </w:r>
    </w:p>
    <w:p w:rsidR="00212709" w:rsidRDefault="0001372E" w:rsidP="00617ED2">
      <w:pPr>
        <w:pStyle w:val="Heading3"/>
        <w:jc w:val="both"/>
        <w:sectPr w:rsidR="00212709" w:rsidSect="00487DE2">
          <w:headerReference w:type="even" r:id="rId9"/>
          <w:headerReference w:type="default" r:id="rId10"/>
          <w:footerReference w:type="even" r:id="rId11"/>
          <w:footerReference w:type="default" r:id="rId12"/>
          <w:headerReference w:type="first" r:id="rId13"/>
          <w:footerReference w:type="first" r:id="rId14"/>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bookmarkStart w:id="7" w:name="_Toc476000796"/>
      <w:r>
        <w:t>Key Benefit</w:t>
      </w:r>
      <w:bookmarkEnd w:id="7"/>
    </w:p>
    <w:p w:rsidR="00212709" w:rsidRPr="00212709" w:rsidRDefault="00335657" w:rsidP="00C2033D">
      <w:pPr>
        <w:jc w:val="both"/>
        <w:rPr>
          <w:b/>
        </w:rPr>
      </w:pPr>
      <w:r>
        <w:rPr>
          <w:b/>
          <w:color w:val="5B9BD5" w:themeColor="accent1"/>
          <w:sz w:val="36"/>
        </w:rPr>
        <w:lastRenderedPageBreak/>
        <w:t xml:space="preserve">         </w:t>
      </w:r>
      <w:r w:rsidR="00212709" w:rsidRPr="009933DE">
        <w:rPr>
          <w:b/>
          <w:color w:val="5B9BD5" w:themeColor="accent1"/>
          <w:sz w:val="36"/>
        </w:rPr>
        <w:t xml:space="preserve">Employer </w:t>
      </w:r>
    </w:p>
    <w:p w:rsidR="00212709" w:rsidRDefault="00517A9F" w:rsidP="002B1C81">
      <w:pPr>
        <w:pStyle w:val="ListParagraph"/>
        <w:numPr>
          <w:ilvl w:val="0"/>
          <w:numId w:val="10"/>
        </w:numPr>
        <w:spacing w:line="276" w:lineRule="auto"/>
        <w:jc w:val="both"/>
      </w:pPr>
      <w:r>
        <w:t xml:space="preserve">Connect all your job sites login </w:t>
      </w:r>
    </w:p>
    <w:p w:rsidR="00212709" w:rsidRDefault="005A4CD3" w:rsidP="002B1C81">
      <w:pPr>
        <w:pStyle w:val="ListParagraph"/>
        <w:numPr>
          <w:ilvl w:val="0"/>
          <w:numId w:val="10"/>
        </w:numPr>
        <w:spacing w:line="276" w:lineRule="auto"/>
        <w:jc w:val="both"/>
      </w:pPr>
      <w:r>
        <w:t>Shares</w:t>
      </w:r>
      <w:r w:rsidR="00212709">
        <w:t xml:space="preserve"> Ads posting on social sites </w:t>
      </w:r>
    </w:p>
    <w:p w:rsidR="00212709" w:rsidRDefault="00212709" w:rsidP="002B1C81">
      <w:pPr>
        <w:pStyle w:val="ListParagraph"/>
        <w:numPr>
          <w:ilvl w:val="0"/>
          <w:numId w:val="10"/>
        </w:numPr>
        <w:spacing w:line="276" w:lineRule="auto"/>
        <w:jc w:val="both"/>
      </w:pPr>
      <w:r>
        <w:t xml:space="preserve">Jobs Sharing </w:t>
      </w:r>
      <w:r w:rsidR="00FE43EE">
        <w:t xml:space="preserve">on Diff Job Portals </w:t>
      </w:r>
      <w:r w:rsidR="00C2033D">
        <w:t xml:space="preserve">  </w:t>
      </w:r>
    </w:p>
    <w:p w:rsidR="00C2033D" w:rsidRDefault="00C2033D" w:rsidP="00C2033D">
      <w:pPr>
        <w:spacing w:line="276" w:lineRule="auto"/>
        <w:jc w:val="both"/>
      </w:pPr>
    </w:p>
    <w:p w:rsidR="00212709" w:rsidRDefault="00293787" w:rsidP="002B1C81">
      <w:pPr>
        <w:pStyle w:val="ListParagraph"/>
        <w:numPr>
          <w:ilvl w:val="0"/>
          <w:numId w:val="10"/>
        </w:numPr>
        <w:spacing w:line="276" w:lineRule="auto"/>
        <w:jc w:val="both"/>
      </w:pPr>
      <w:r>
        <w:t>Get a</w:t>
      </w:r>
      <w:r w:rsidR="00212709">
        <w:t>pplications from Social Sites</w:t>
      </w:r>
    </w:p>
    <w:p w:rsidR="00212709" w:rsidRDefault="00293787" w:rsidP="002B1C81">
      <w:pPr>
        <w:pStyle w:val="ListParagraph"/>
        <w:numPr>
          <w:ilvl w:val="0"/>
          <w:numId w:val="10"/>
        </w:numPr>
        <w:spacing w:line="276" w:lineRule="auto"/>
        <w:jc w:val="both"/>
      </w:pPr>
      <w:r>
        <w:t xml:space="preserve">Do </w:t>
      </w:r>
      <w:r w:rsidR="00212709">
        <w:t xml:space="preserve">ATS integration </w:t>
      </w:r>
    </w:p>
    <w:p w:rsidR="00212709" w:rsidRPr="00FF67E3" w:rsidRDefault="006637D6" w:rsidP="002B1C81">
      <w:pPr>
        <w:pStyle w:val="ListParagraph"/>
        <w:numPr>
          <w:ilvl w:val="0"/>
          <w:numId w:val="10"/>
        </w:numPr>
        <w:spacing w:line="276" w:lineRule="auto"/>
        <w:jc w:val="both"/>
        <w:sectPr w:rsidR="00212709" w:rsidRPr="00FF67E3" w:rsidSect="00212709">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r>
        <w:t>Search candidates from across job portals</w:t>
      </w:r>
    </w:p>
    <w:p w:rsidR="00AE1265" w:rsidRDefault="00AE1265" w:rsidP="00617ED2">
      <w:pPr>
        <w:jc w:val="both"/>
      </w:pPr>
    </w:p>
    <w:p w:rsidR="00AE1265" w:rsidRDefault="003D3BAC" w:rsidP="00617ED2">
      <w:pPr>
        <w:jc w:val="both"/>
      </w:pPr>
      <w:r w:rsidRPr="0041736C">
        <w:rPr>
          <w:b/>
          <w:noProof/>
          <w:lang w:eastAsia="en-IN"/>
        </w:rPr>
        <w:drawing>
          <wp:inline distT="0" distB="0" distL="0" distR="0" wp14:anchorId="177B451C" wp14:editId="6F16FC31">
            <wp:extent cx="6838950" cy="3713480"/>
            <wp:effectExtent l="0" t="38100" r="0" b="774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520CC5" w:rsidRDefault="00520CC5" w:rsidP="00617ED2">
      <w:pPr>
        <w:jc w:val="both"/>
      </w:pPr>
    </w:p>
    <w:p w:rsidR="00CA400F" w:rsidRDefault="00F8771B" w:rsidP="00617ED2">
      <w:pPr>
        <w:ind w:left="720"/>
        <w:jc w:val="both"/>
      </w:pPr>
      <w:r>
        <w:t xml:space="preserve">          </w:t>
      </w:r>
    </w:p>
    <w:p w:rsidR="00CA400F" w:rsidRDefault="00CA400F" w:rsidP="00617ED2">
      <w:pPr>
        <w:jc w:val="both"/>
      </w:pPr>
    </w:p>
    <w:p w:rsidR="007F12A6" w:rsidRPr="002B7EC5" w:rsidRDefault="007F12A6" w:rsidP="009061F4">
      <w:pPr>
        <w:jc w:val="center"/>
        <w:rPr>
          <w:b/>
          <w:color w:val="5B9BD5" w:themeColor="accent1"/>
          <w:sz w:val="24"/>
        </w:rPr>
      </w:pPr>
      <w:r>
        <w:rPr>
          <w:b/>
          <w:color w:val="5B9BD5" w:themeColor="accent1"/>
          <w:sz w:val="24"/>
        </w:rPr>
        <w:t>Employer Social Integration</w:t>
      </w:r>
    </w:p>
    <w:p w:rsidR="00CA400F" w:rsidRDefault="00CA400F" w:rsidP="00617ED2">
      <w:pPr>
        <w:jc w:val="both"/>
      </w:pPr>
    </w:p>
    <w:p w:rsidR="00520CC5" w:rsidRDefault="006B5691" w:rsidP="00617ED2">
      <w:pPr>
        <w:jc w:val="both"/>
      </w:pPr>
      <w:r>
        <w:rPr>
          <w:noProof/>
          <w:lang w:eastAsia="en-IN"/>
        </w:rPr>
        <w:drawing>
          <wp:inline distT="0" distB="0" distL="0" distR="0">
            <wp:extent cx="5800725" cy="28020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3989" cy="2813283"/>
                    </a:xfrm>
                    <a:prstGeom prst="rect">
                      <a:avLst/>
                    </a:prstGeom>
                    <a:noFill/>
                    <a:ln>
                      <a:noFill/>
                    </a:ln>
                  </pic:spPr>
                </pic:pic>
              </a:graphicData>
            </a:graphic>
          </wp:inline>
        </w:drawing>
      </w:r>
    </w:p>
    <w:p w:rsidR="00D93294" w:rsidRPr="002B7EC5" w:rsidRDefault="00D93294" w:rsidP="009061F4">
      <w:pPr>
        <w:jc w:val="center"/>
        <w:rPr>
          <w:b/>
          <w:color w:val="5B9BD5" w:themeColor="accent1"/>
          <w:sz w:val="24"/>
        </w:rPr>
      </w:pPr>
      <w:r>
        <w:rPr>
          <w:b/>
          <w:color w:val="5B9BD5" w:themeColor="accent1"/>
          <w:sz w:val="24"/>
        </w:rPr>
        <w:t>Employer Social Integration</w:t>
      </w:r>
    </w:p>
    <w:p w:rsidR="00FD1926" w:rsidRDefault="00FD1926" w:rsidP="00617ED2">
      <w:pPr>
        <w:jc w:val="both"/>
      </w:pPr>
    </w:p>
    <w:p w:rsidR="00FD1926" w:rsidRDefault="00FD1926" w:rsidP="00B74B49">
      <w:pPr>
        <w:jc w:val="center"/>
      </w:pPr>
      <w:r>
        <w:rPr>
          <w:noProof/>
          <w:lang w:eastAsia="en-IN"/>
        </w:rPr>
        <w:drawing>
          <wp:inline distT="0" distB="0" distL="0" distR="0">
            <wp:extent cx="4253865" cy="2171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267" cy="2186200"/>
                    </a:xfrm>
                    <a:prstGeom prst="rect">
                      <a:avLst/>
                    </a:prstGeom>
                    <a:noFill/>
                    <a:ln>
                      <a:noFill/>
                    </a:ln>
                  </pic:spPr>
                </pic:pic>
              </a:graphicData>
            </a:graphic>
          </wp:inline>
        </w:drawing>
      </w:r>
    </w:p>
    <w:p w:rsidR="005E18F5" w:rsidRDefault="00212709" w:rsidP="00617ED2">
      <w:pPr>
        <w:pStyle w:val="Heading3"/>
        <w:spacing w:line="360" w:lineRule="auto"/>
        <w:ind w:left="1440"/>
        <w:jc w:val="both"/>
      </w:pPr>
      <w:bookmarkStart w:id="8" w:name="_Toc476000797"/>
      <w:r>
        <w:t>Mobile Responsive Design</w:t>
      </w:r>
      <w:bookmarkEnd w:id="8"/>
      <w:r>
        <w:t xml:space="preserve">  </w:t>
      </w:r>
    </w:p>
    <w:p w:rsidR="002B400C" w:rsidRDefault="003143D4" w:rsidP="00617ED2">
      <w:pPr>
        <w:pStyle w:val="BodyText"/>
        <w:ind w:left="720"/>
        <w:jc w:val="both"/>
        <w:rPr>
          <w:lang w:val="en-CA" w:eastAsia="en-CA"/>
        </w:rPr>
      </w:pPr>
      <w:r>
        <w:rPr>
          <w:lang w:val="en-CA" w:eastAsia="en-CA"/>
        </w:rPr>
        <w:t xml:space="preserve">The new site will be totally responsive. </w:t>
      </w:r>
      <w:r w:rsidR="00BB7D39">
        <w:rPr>
          <w:lang w:val="en-CA" w:eastAsia="en-CA"/>
        </w:rPr>
        <w:t xml:space="preserve">Being totally </w:t>
      </w:r>
      <w:r w:rsidR="00E36240">
        <w:rPr>
          <w:lang w:val="en-CA" w:eastAsia="en-CA"/>
        </w:rPr>
        <w:t xml:space="preserve">focusing </w:t>
      </w:r>
      <w:r w:rsidR="00BB7D39">
        <w:rPr>
          <w:lang w:val="en-CA" w:eastAsia="en-CA"/>
        </w:rPr>
        <w:t xml:space="preserve">on </w:t>
      </w:r>
      <w:r w:rsidR="00BB7D39" w:rsidRPr="0087027A">
        <w:rPr>
          <w:b/>
          <w:lang w:val="en-CA" w:eastAsia="en-CA"/>
        </w:rPr>
        <w:t>social recruiting</w:t>
      </w:r>
      <w:r w:rsidR="00B64882">
        <w:rPr>
          <w:lang w:val="en-CA" w:eastAsia="en-CA"/>
        </w:rPr>
        <w:t>,</w:t>
      </w:r>
      <w:r w:rsidR="00F001FA">
        <w:rPr>
          <w:lang w:val="en-CA" w:eastAsia="en-CA"/>
        </w:rPr>
        <w:t xml:space="preserve"> mobile traffic pl</w:t>
      </w:r>
      <w:r w:rsidR="008074CC">
        <w:rPr>
          <w:lang w:val="en-CA" w:eastAsia="en-CA"/>
        </w:rPr>
        <w:t>ace plays a very important role. We will initially make a responsive site.</w:t>
      </w:r>
      <w:r w:rsidR="00865BF5">
        <w:rPr>
          <w:lang w:val="en-CA" w:eastAsia="en-CA"/>
        </w:rPr>
        <w:t xml:space="preserve"> Eventually mobile app will be make for mobile users. </w:t>
      </w:r>
    </w:p>
    <w:p w:rsidR="003143D4" w:rsidRDefault="002B400C" w:rsidP="00617ED2">
      <w:pPr>
        <w:pStyle w:val="BodyText"/>
        <w:ind w:left="720"/>
        <w:jc w:val="both"/>
        <w:rPr>
          <w:lang w:val="en-CA" w:eastAsia="en-CA"/>
        </w:rPr>
      </w:pPr>
      <w:r>
        <w:rPr>
          <w:lang w:val="en-CA" w:eastAsia="en-CA"/>
        </w:rPr>
        <w:t>C</w:t>
      </w:r>
      <w:r w:rsidRPr="002B400C">
        <w:rPr>
          <w:lang w:val="en-CA" w:eastAsia="en-CA"/>
        </w:rPr>
        <w:t>urrently, more than 58% of American adults own a smartphone and almost 60% of all website traffic is from mobile devices.</w:t>
      </w:r>
      <w:r w:rsidR="008074CC">
        <w:rPr>
          <w:lang w:val="en-CA" w:eastAsia="en-CA"/>
        </w:rPr>
        <w:t xml:space="preserve"> </w:t>
      </w:r>
    </w:p>
    <w:p w:rsidR="0016114D" w:rsidRDefault="0016114D" w:rsidP="00617ED2">
      <w:pPr>
        <w:pStyle w:val="BodyText"/>
        <w:ind w:left="720"/>
        <w:jc w:val="both"/>
        <w:rPr>
          <w:b/>
          <w:lang w:val="en-CA" w:eastAsia="en-CA"/>
        </w:rPr>
      </w:pPr>
      <w:r w:rsidRPr="0016114D">
        <w:rPr>
          <w:b/>
          <w:lang w:val="en-CA" w:eastAsia="en-CA"/>
        </w:rPr>
        <w:t>Social media increases mobile visitors</w:t>
      </w:r>
    </w:p>
    <w:p w:rsidR="0016114D" w:rsidRDefault="0016114D" w:rsidP="00617ED2">
      <w:pPr>
        <w:pStyle w:val="BodyText"/>
        <w:ind w:left="720"/>
        <w:jc w:val="both"/>
        <w:rPr>
          <w:lang w:val="en-CA" w:eastAsia="en-CA"/>
        </w:rPr>
      </w:pPr>
      <w:r w:rsidRPr="0016114D">
        <w:rPr>
          <w:lang w:val="en-CA" w:eastAsia="en-CA"/>
        </w:rPr>
        <w:t>Over 55% of social media consumption now happens on mobile devices, so sharing links from social media sites like, Facebook, YouTube, Twitter, or Google Plus to your website will mean even more traffic and viewing of your website from mobile devices.</w:t>
      </w:r>
    </w:p>
    <w:p w:rsidR="00B07052" w:rsidRDefault="00B07052" w:rsidP="00617ED2">
      <w:pPr>
        <w:pStyle w:val="BodyText"/>
        <w:ind w:left="720"/>
        <w:jc w:val="both"/>
        <w:rPr>
          <w:lang w:val="en-CA" w:eastAsia="en-CA"/>
        </w:rPr>
      </w:pPr>
      <w:r>
        <w:rPr>
          <w:lang w:val="en-CA" w:eastAsia="en-CA"/>
        </w:rPr>
        <w:t xml:space="preserve">Ref: </w:t>
      </w:r>
      <w:hyperlink r:id="rId22" w:history="1">
        <w:r w:rsidRPr="004E1B1B">
          <w:rPr>
            <w:rStyle w:val="Hyperlink"/>
            <w:lang w:val="en-CA" w:eastAsia="en-CA"/>
          </w:rPr>
          <w:t>http://www.marketpath.com/digital-marketing-insights/8-reasons-to-have-a-responsive-web-design-infographic</w:t>
        </w:r>
      </w:hyperlink>
    </w:p>
    <w:p w:rsidR="00785409" w:rsidRDefault="00785409" w:rsidP="00617ED2">
      <w:pPr>
        <w:pStyle w:val="BodyText"/>
        <w:ind w:left="720"/>
        <w:jc w:val="both"/>
        <w:rPr>
          <w:lang w:val="en-CA" w:eastAsia="en-CA"/>
        </w:rPr>
      </w:pPr>
    </w:p>
    <w:p w:rsidR="00785409" w:rsidRDefault="00785409" w:rsidP="00617ED2">
      <w:pPr>
        <w:pStyle w:val="BodyText"/>
        <w:ind w:left="720"/>
        <w:jc w:val="both"/>
        <w:rPr>
          <w:lang w:val="en-CA" w:eastAsia="en-CA"/>
        </w:rPr>
      </w:pPr>
    </w:p>
    <w:p w:rsidR="00785409" w:rsidRPr="0016114D" w:rsidRDefault="00785409" w:rsidP="00617ED2">
      <w:pPr>
        <w:pStyle w:val="BodyText"/>
        <w:ind w:left="720"/>
        <w:jc w:val="both"/>
        <w:rPr>
          <w:lang w:val="en-CA" w:eastAsia="en-CA"/>
        </w:rPr>
      </w:pPr>
    </w:p>
    <w:p w:rsidR="005E18F5" w:rsidRDefault="005E18F5" w:rsidP="00785409">
      <w:pPr>
        <w:pStyle w:val="ListParagraph"/>
        <w:spacing w:line="360" w:lineRule="auto"/>
        <w:jc w:val="both"/>
        <w:rPr>
          <w:b/>
          <w:lang w:val="en-CA" w:eastAsia="en-CA"/>
        </w:rPr>
      </w:pPr>
      <w:r>
        <w:rPr>
          <w:noProof/>
          <w:lang w:eastAsia="en-IN"/>
        </w:rPr>
        <w:drawing>
          <wp:inline distT="0" distB="0" distL="0" distR="0" wp14:anchorId="5FD5C668" wp14:editId="27295F1F">
            <wp:extent cx="5939079" cy="3905250"/>
            <wp:effectExtent l="0" t="0" r="5080" b="0"/>
            <wp:docPr id="31" name="Picture 31" descr="Image result for mobile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bile respons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095" cy="3908549"/>
                    </a:xfrm>
                    <a:prstGeom prst="rect">
                      <a:avLst/>
                    </a:prstGeom>
                    <a:noFill/>
                    <a:ln>
                      <a:noFill/>
                    </a:ln>
                  </pic:spPr>
                </pic:pic>
              </a:graphicData>
            </a:graphic>
          </wp:inline>
        </w:drawing>
      </w:r>
    </w:p>
    <w:p w:rsidR="00212709" w:rsidRPr="00212709" w:rsidRDefault="00212709" w:rsidP="00617ED2">
      <w:pPr>
        <w:spacing w:line="360" w:lineRule="auto"/>
        <w:jc w:val="both"/>
        <w:rPr>
          <w:b/>
          <w:lang w:val="en-CA" w:eastAsia="en-CA"/>
        </w:rPr>
      </w:pPr>
    </w:p>
    <w:p w:rsidR="00D64C91" w:rsidRDefault="00A64F69" w:rsidP="00617ED2">
      <w:pPr>
        <w:jc w:val="both"/>
        <w:rPr>
          <w:b/>
          <w:lang w:val="en-CA" w:eastAsia="en-CA"/>
        </w:rPr>
      </w:pPr>
      <w:r>
        <w:rPr>
          <w:b/>
          <w:lang w:val="en-CA" w:eastAsia="en-CA"/>
        </w:rPr>
        <w:br w:type="page"/>
      </w:r>
    </w:p>
    <w:p w:rsidR="006163A5" w:rsidRPr="00F82E52" w:rsidRDefault="006163A5" w:rsidP="00617ED2">
      <w:pPr>
        <w:pStyle w:val="Heading3"/>
        <w:spacing w:line="360" w:lineRule="auto"/>
        <w:ind w:left="1440"/>
        <w:jc w:val="both"/>
      </w:pPr>
      <w:bookmarkStart w:id="9" w:name="_Toc476000798"/>
      <w:r>
        <w:lastRenderedPageBreak/>
        <w:t>Site Flow</w:t>
      </w:r>
      <w:bookmarkEnd w:id="9"/>
    </w:p>
    <w:p w:rsidR="00615C28" w:rsidRPr="008D3586" w:rsidRDefault="004B6BDF" w:rsidP="004B6BDF">
      <w:pPr>
        <w:pStyle w:val="BodyText"/>
        <w:spacing w:line="360" w:lineRule="auto"/>
        <w:jc w:val="center"/>
        <w:rPr>
          <w:lang w:val="en-CA" w:eastAsia="en-CA"/>
        </w:rPr>
      </w:pPr>
      <w:r>
        <w:rPr>
          <w:noProof/>
          <w:lang w:eastAsia="en-IN"/>
        </w:rPr>
        <w:drawing>
          <wp:inline distT="0" distB="0" distL="0" distR="0">
            <wp:extent cx="2314575" cy="233479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7670" cy="2337912"/>
                    </a:xfrm>
                    <a:prstGeom prst="rect">
                      <a:avLst/>
                    </a:prstGeom>
                    <a:noFill/>
                    <a:ln>
                      <a:noFill/>
                    </a:ln>
                  </pic:spPr>
                </pic:pic>
              </a:graphicData>
            </a:graphic>
          </wp:inline>
        </w:drawing>
      </w:r>
    </w:p>
    <w:p w:rsidR="008464FB" w:rsidRDefault="008464FB" w:rsidP="00617ED2">
      <w:pPr>
        <w:pStyle w:val="Heading3"/>
        <w:spacing w:line="360" w:lineRule="auto"/>
        <w:ind w:left="1440"/>
        <w:jc w:val="both"/>
      </w:pPr>
      <w:bookmarkStart w:id="10" w:name="_Toc439865027"/>
      <w:bookmarkStart w:id="11" w:name="_Toc470548663"/>
      <w:bookmarkStart w:id="12" w:name="_Toc476000799"/>
      <w:r w:rsidRPr="00EA6D3F">
        <w:t>Pages/Screens</w:t>
      </w:r>
      <w:bookmarkEnd w:id="10"/>
      <w:bookmarkEnd w:id="11"/>
      <w:bookmarkEnd w:id="12"/>
    </w:p>
    <w:p w:rsidR="00160A2C" w:rsidRPr="00160A2C" w:rsidRDefault="00214266" w:rsidP="00075D13">
      <w:pPr>
        <w:spacing w:line="360" w:lineRule="auto"/>
        <w:jc w:val="center"/>
        <w:rPr>
          <w:lang w:val="en-CA" w:eastAsia="en-CA"/>
        </w:rPr>
      </w:pPr>
      <w:r w:rsidRPr="00214266">
        <w:rPr>
          <w:noProof/>
          <w:lang w:eastAsia="en-IN"/>
        </w:rPr>
        <w:drawing>
          <wp:inline distT="0" distB="0" distL="0" distR="0" wp14:anchorId="4B238BD6" wp14:editId="2DB869C2">
            <wp:extent cx="4543425" cy="225044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l="38587"/>
                    <a:stretch/>
                  </pic:blipFill>
                  <pic:spPr bwMode="auto">
                    <a:xfrm>
                      <a:off x="0" y="0"/>
                      <a:ext cx="4543425" cy="2250440"/>
                    </a:xfrm>
                    <a:prstGeom prst="rect">
                      <a:avLst/>
                    </a:prstGeom>
                    <a:noFill/>
                    <a:ln>
                      <a:noFill/>
                    </a:ln>
                    <a:extLst>
                      <a:ext uri="{53640926-AAD7-44D8-BBD7-CCE9431645EC}">
                        <a14:shadowObscured xmlns:a14="http://schemas.microsoft.com/office/drawing/2010/main"/>
                      </a:ext>
                    </a:extLst>
                  </pic:spPr>
                </pic:pic>
              </a:graphicData>
            </a:graphic>
          </wp:inline>
        </w:drawing>
      </w:r>
      <w:r w:rsidR="00B65AEE">
        <w:rPr>
          <w:lang w:val="en-CA" w:eastAsia="en-CA"/>
        </w:rPr>
        <w:br w:type="page"/>
      </w:r>
    </w:p>
    <w:p w:rsidR="008464FB" w:rsidRDefault="008464FB" w:rsidP="00617ED2">
      <w:pPr>
        <w:pStyle w:val="Heading1"/>
        <w:jc w:val="both"/>
      </w:pPr>
      <w:bookmarkStart w:id="13" w:name="_Toc476000800"/>
      <w:bookmarkStart w:id="14" w:name="_Toc470548677"/>
      <w:r w:rsidRPr="000E6830">
        <w:lastRenderedPageBreak/>
        <w:t>Product Functional</w:t>
      </w:r>
      <w:bookmarkEnd w:id="13"/>
      <w:r w:rsidRPr="000E6830">
        <w:t xml:space="preserve"> </w:t>
      </w:r>
      <w:bookmarkEnd w:id="14"/>
    </w:p>
    <w:p w:rsidR="00DA0B0B" w:rsidRDefault="005C31A2" w:rsidP="00617ED2">
      <w:pPr>
        <w:pStyle w:val="Heading2"/>
        <w:jc w:val="both"/>
      </w:pPr>
      <w:bookmarkStart w:id="15" w:name="_Toc476000801"/>
      <w:r>
        <w:t>Landing Page</w:t>
      </w:r>
      <w:bookmarkEnd w:id="15"/>
      <w:r>
        <w:t xml:space="preserve"> </w:t>
      </w:r>
    </w:p>
    <w:p w:rsidR="00115DD6" w:rsidRDefault="00796E2A" w:rsidP="00617ED2">
      <w:pPr>
        <w:pStyle w:val="BodyText"/>
        <w:spacing w:line="360" w:lineRule="auto"/>
        <w:ind w:left="720"/>
        <w:jc w:val="both"/>
        <w:rPr>
          <w:lang w:val="en-CA" w:eastAsia="en-CA"/>
        </w:rPr>
      </w:pPr>
      <w:r>
        <w:rPr>
          <w:lang w:val="en-CA" w:eastAsia="en-CA"/>
        </w:rPr>
        <w:t xml:space="preserve">The site landing page will be </w:t>
      </w:r>
      <w:r w:rsidR="003544D9">
        <w:rPr>
          <w:lang w:val="en-CA" w:eastAsia="en-CA"/>
        </w:rPr>
        <w:t xml:space="preserve">equipped with </w:t>
      </w:r>
      <w:r w:rsidR="00D01C32">
        <w:rPr>
          <w:lang w:val="en-CA" w:eastAsia="en-CA"/>
        </w:rPr>
        <w:t xml:space="preserve">direct </w:t>
      </w:r>
      <w:r w:rsidR="003544D9">
        <w:rPr>
          <w:lang w:val="en-CA" w:eastAsia="en-CA"/>
        </w:rPr>
        <w:t>Jobs Search,</w:t>
      </w:r>
      <w:r w:rsidR="00D01C32">
        <w:rPr>
          <w:lang w:val="en-CA" w:eastAsia="en-CA"/>
        </w:rPr>
        <w:t xml:space="preserve"> Seeker login, Top Jobs, top Employers. Employers login option will upfront redirecting them to </w:t>
      </w:r>
      <w:r w:rsidR="002447C9">
        <w:rPr>
          <w:lang w:val="en-CA" w:eastAsia="en-CA"/>
        </w:rPr>
        <w:t>employer’s</w:t>
      </w:r>
      <w:r w:rsidR="00D01C32">
        <w:rPr>
          <w:lang w:val="en-CA" w:eastAsia="en-CA"/>
        </w:rPr>
        <w:t xml:space="preserve"> login page.</w:t>
      </w:r>
    </w:p>
    <w:p w:rsidR="00115DD6" w:rsidRPr="00115DD6" w:rsidRDefault="00115DD6" w:rsidP="00617ED2">
      <w:pPr>
        <w:spacing w:line="360" w:lineRule="auto"/>
        <w:ind w:firstLine="720"/>
        <w:jc w:val="both"/>
        <w:rPr>
          <w:b/>
        </w:rPr>
      </w:pPr>
      <w:r w:rsidRPr="00115DD6">
        <w:rPr>
          <w:b/>
          <w:lang w:val="en-CA" w:eastAsia="en-CA"/>
        </w:rPr>
        <w:t>Page Elements:</w:t>
      </w:r>
    </w:p>
    <w:p w:rsidR="00115DD6" w:rsidRDefault="00115DD6" w:rsidP="002B1C81">
      <w:pPr>
        <w:pStyle w:val="ListParagraph"/>
        <w:numPr>
          <w:ilvl w:val="0"/>
          <w:numId w:val="4"/>
        </w:numPr>
        <w:spacing w:line="360" w:lineRule="auto"/>
        <w:jc w:val="both"/>
        <w:rPr>
          <w:lang w:val="en-CA" w:eastAsia="en-CA"/>
        </w:rPr>
        <w:sectPr w:rsidR="00115DD6" w:rsidSect="00212709">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115DD6" w:rsidRPr="00554181" w:rsidRDefault="00115DD6" w:rsidP="002B1C81">
      <w:pPr>
        <w:pStyle w:val="ListParagraph"/>
        <w:numPr>
          <w:ilvl w:val="0"/>
          <w:numId w:val="4"/>
        </w:numPr>
        <w:spacing w:line="360" w:lineRule="auto"/>
        <w:jc w:val="both"/>
        <w:rPr>
          <w:b/>
        </w:rPr>
      </w:pPr>
      <w:r>
        <w:rPr>
          <w:lang w:val="en-CA" w:eastAsia="en-CA"/>
        </w:rPr>
        <w:lastRenderedPageBreak/>
        <w:t xml:space="preserve"> </w:t>
      </w:r>
      <w:r>
        <w:t xml:space="preserve">Job Seeker Login </w:t>
      </w:r>
    </w:p>
    <w:p w:rsidR="00115DD6" w:rsidRPr="00493A6B" w:rsidRDefault="00115DD6" w:rsidP="002B1C81">
      <w:pPr>
        <w:pStyle w:val="ListParagraph"/>
        <w:numPr>
          <w:ilvl w:val="0"/>
          <w:numId w:val="4"/>
        </w:numPr>
        <w:spacing w:line="360" w:lineRule="auto"/>
        <w:jc w:val="both"/>
        <w:rPr>
          <w:b/>
        </w:rPr>
      </w:pPr>
      <w:r>
        <w:t>Employer Login</w:t>
      </w:r>
    </w:p>
    <w:p w:rsidR="00115DD6" w:rsidRPr="00257FDA" w:rsidRDefault="00115DD6" w:rsidP="002B1C81">
      <w:pPr>
        <w:pStyle w:val="ListParagraph"/>
        <w:numPr>
          <w:ilvl w:val="0"/>
          <w:numId w:val="4"/>
        </w:numPr>
        <w:spacing w:line="360" w:lineRule="auto"/>
        <w:jc w:val="both"/>
        <w:rPr>
          <w:b/>
        </w:rPr>
      </w:pPr>
      <w:r>
        <w:t xml:space="preserve">Jobs Seeker Benefits </w:t>
      </w:r>
    </w:p>
    <w:p w:rsidR="00115DD6" w:rsidRPr="00E119C8" w:rsidRDefault="00115DD6" w:rsidP="002B1C81">
      <w:pPr>
        <w:pStyle w:val="ListParagraph"/>
        <w:numPr>
          <w:ilvl w:val="0"/>
          <w:numId w:val="4"/>
        </w:numPr>
        <w:spacing w:line="360" w:lineRule="auto"/>
        <w:jc w:val="both"/>
        <w:rPr>
          <w:b/>
        </w:rPr>
      </w:pPr>
      <w:r>
        <w:lastRenderedPageBreak/>
        <w:t xml:space="preserve">Employer Benefits </w:t>
      </w:r>
    </w:p>
    <w:p w:rsidR="00115DD6" w:rsidRPr="00196E94" w:rsidRDefault="00115DD6" w:rsidP="002B1C81">
      <w:pPr>
        <w:pStyle w:val="ListParagraph"/>
        <w:numPr>
          <w:ilvl w:val="0"/>
          <w:numId w:val="4"/>
        </w:numPr>
        <w:spacing w:line="360" w:lineRule="auto"/>
        <w:jc w:val="both"/>
        <w:rPr>
          <w:b/>
        </w:rPr>
      </w:pPr>
      <w:r>
        <w:t>Site Features – USP’s</w:t>
      </w:r>
    </w:p>
    <w:p w:rsidR="00115DD6" w:rsidRPr="00A244BB" w:rsidRDefault="00115DD6" w:rsidP="002B1C81">
      <w:pPr>
        <w:pStyle w:val="ListParagraph"/>
        <w:numPr>
          <w:ilvl w:val="0"/>
          <w:numId w:val="4"/>
        </w:numPr>
        <w:spacing w:line="360" w:lineRule="auto"/>
        <w:jc w:val="both"/>
        <w:rPr>
          <w:b/>
        </w:rPr>
        <w:sectPr w:rsidR="00115DD6" w:rsidRPr="00A244BB" w:rsidSect="00115DD6">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r>
        <w:t xml:space="preserve">Top Employers   </w:t>
      </w:r>
    </w:p>
    <w:p w:rsidR="00115DD6" w:rsidRPr="00796E2A" w:rsidRDefault="000629AC" w:rsidP="00617ED2">
      <w:pPr>
        <w:pStyle w:val="BodyText"/>
        <w:spacing w:line="360" w:lineRule="auto"/>
        <w:jc w:val="both"/>
        <w:rPr>
          <w:lang w:val="en-CA" w:eastAsia="en-CA"/>
        </w:rPr>
      </w:pPr>
      <w:r>
        <w:rPr>
          <w:noProof/>
          <w:lang w:eastAsia="en-IN"/>
        </w:rPr>
        <w:lastRenderedPageBreak/>
        <w:drawing>
          <wp:inline distT="0" distB="0" distL="0" distR="0" wp14:anchorId="16BE093A" wp14:editId="1374B011">
            <wp:extent cx="6486525" cy="4810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6525" cy="4810125"/>
                    </a:xfrm>
                    <a:prstGeom prst="rect">
                      <a:avLst/>
                    </a:prstGeom>
                    <a:noFill/>
                    <a:ln>
                      <a:noFill/>
                    </a:ln>
                  </pic:spPr>
                </pic:pic>
              </a:graphicData>
            </a:graphic>
          </wp:inline>
        </w:drawing>
      </w:r>
    </w:p>
    <w:p w:rsidR="00EF0F77" w:rsidRDefault="00EF0F77" w:rsidP="00617ED2">
      <w:pPr>
        <w:pStyle w:val="BodyText"/>
        <w:spacing w:line="360" w:lineRule="auto"/>
        <w:jc w:val="both"/>
        <w:rPr>
          <w:lang w:val="en-CA" w:eastAsia="en-CA"/>
        </w:rPr>
      </w:pPr>
    </w:p>
    <w:p w:rsidR="00492F87" w:rsidRPr="002F31D1" w:rsidRDefault="00492F87" w:rsidP="007650C0">
      <w:pPr>
        <w:pStyle w:val="BodyText"/>
        <w:spacing w:line="360" w:lineRule="auto"/>
        <w:jc w:val="center"/>
        <w:rPr>
          <w:lang w:val="en-CA" w:eastAsia="en-CA"/>
        </w:rPr>
      </w:pPr>
    </w:p>
    <w:p w:rsidR="00A860C8" w:rsidRDefault="00DA0B0B" w:rsidP="00617ED2">
      <w:pPr>
        <w:pStyle w:val="Heading1"/>
        <w:jc w:val="both"/>
      </w:pPr>
      <w:bookmarkStart w:id="16" w:name="_Toc476000811"/>
      <w:r>
        <w:lastRenderedPageBreak/>
        <w:t xml:space="preserve">Employer </w:t>
      </w:r>
      <w:r w:rsidR="004A6E88">
        <w:t>Features</w:t>
      </w:r>
      <w:bookmarkEnd w:id="16"/>
      <w:r w:rsidR="004A6E88">
        <w:t xml:space="preserve"> </w:t>
      </w:r>
    </w:p>
    <w:p w:rsidR="00B07F1D" w:rsidRDefault="00B07F1D" w:rsidP="00617ED2">
      <w:pPr>
        <w:pStyle w:val="Heading2"/>
        <w:jc w:val="both"/>
      </w:pPr>
      <w:r>
        <w:t xml:space="preserve">  </w:t>
      </w:r>
      <w:bookmarkStart w:id="17" w:name="_Toc476000812"/>
      <w:r>
        <w:t xml:space="preserve">Social Recruiting </w:t>
      </w:r>
      <w:r w:rsidR="0049174D">
        <w:t>Solution</w:t>
      </w:r>
      <w:bookmarkEnd w:id="17"/>
    </w:p>
    <w:p w:rsidR="00A940A1" w:rsidRDefault="002A0A3A" w:rsidP="00617ED2">
      <w:pPr>
        <w:pStyle w:val="Heading3"/>
        <w:jc w:val="both"/>
      </w:pPr>
      <w:r>
        <w:t xml:space="preserve"> </w:t>
      </w:r>
      <w:bookmarkStart w:id="18" w:name="_Toc476000813"/>
      <w:r w:rsidR="00BB1685" w:rsidRPr="002A0A3A">
        <w:t xml:space="preserve">Social Sharing </w:t>
      </w:r>
      <w:r w:rsidRPr="002A0A3A">
        <w:t>&amp;</w:t>
      </w:r>
      <w:r w:rsidR="00BB1685" w:rsidRPr="002A0A3A">
        <w:t xml:space="preserve"> </w:t>
      </w:r>
      <w:r w:rsidR="00D107FF" w:rsidRPr="002A0A3A">
        <w:t xml:space="preserve">Post </w:t>
      </w:r>
      <w:r w:rsidR="00BB1685" w:rsidRPr="002A0A3A">
        <w:t>Social Job Ads</w:t>
      </w:r>
      <w:bookmarkEnd w:id="18"/>
      <w:r w:rsidR="00BB1685">
        <w:rPr>
          <w:color w:val="5B9BD5" w:themeColor="accent1"/>
          <w:sz w:val="32"/>
        </w:rPr>
        <w:t xml:space="preserve"> </w:t>
      </w:r>
    </w:p>
    <w:p w:rsidR="00B07F1D" w:rsidRDefault="00A940A1" w:rsidP="00617ED2">
      <w:pPr>
        <w:pStyle w:val="BodyText"/>
        <w:jc w:val="both"/>
        <w:rPr>
          <w:noProof/>
          <w:lang w:eastAsia="en-IN"/>
        </w:rPr>
      </w:pPr>
      <w:r>
        <w:rPr>
          <w:noProof/>
          <w:lang w:eastAsia="en-IN"/>
        </w:rPr>
        <mc:AlternateContent>
          <mc:Choice Requires="wps">
            <w:drawing>
              <wp:anchor distT="0" distB="0" distL="114300" distR="114300" simplePos="0" relativeHeight="251660288" behindDoc="0" locked="0" layoutInCell="1" allowOverlap="1" wp14:anchorId="47A0B0FB" wp14:editId="7AB27974">
                <wp:simplePos x="0" y="0"/>
                <wp:positionH relativeFrom="column">
                  <wp:posOffset>3307080</wp:posOffset>
                </wp:positionH>
                <wp:positionV relativeFrom="paragraph">
                  <wp:posOffset>198755</wp:posOffset>
                </wp:positionV>
                <wp:extent cx="0" cy="25050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0" cy="250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C9CF" id="Straight Connector 3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0.4pt,15.65pt" to="260.4pt,2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" strokecolor="#5b9bd5 [3204]" strokeweight=".5pt">
                <v:stroke joinstyle="miter"/>
              </v:line>
            </w:pict>
          </mc:Fallback>
        </mc:AlternateContent>
      </w:r>
      <w:r w:rsidR="00F36A34">
        <w:rPr>
          <w:lang w:val="en-CA" w:eastAsia="en-CA"/>
        </w:rPr>
        <w:t xml:space="preserve">  </w:t>
      </w:r>
      <w:r w:rsidR="00F36A34">
        <w:rPr>
          <w:noProof/>
          <w:lang w:eastAsia="en-IN"/>
        </w:rPr>
        <w:drawing>
          <wp:inline distT="0" distB="0" distL="0" distR="0">
            <wp:extent cx="2628900" cy="2628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r w:rsidR="00DA0A9A">
        <w:rPr>
          <w:lang w:val="en-CA" w:eastAsia="en-CA"/>
        </w:rPr>
        <w:t xml:space="preserve">                    </w:t>
      </w:r>
      <w:r w:rsidR="001632F6">
        <w:rPr>
          <w:noProof/>
          <w:lang w:eastAsia="en-IN"/>
        </w:rPr>
        <w:t xml:space="preserve"> </w:t>
      </w:r>
      <w:r w:rsidR="00910E6B">
        <w:rPr>
          <w:noProof/>
          <w:lang w:eastAsia="en-IN"/>
        </w:rPr>
        <w:drawing>
          <wp:inline distT="0" distB="0" distL="0" distR="0">
            <wp:extent cx="3017375" cy="2463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2984" cy="2484711"/>
                    </a:xfrm>
                    <a:prstGeom prst="rect">
                      <a:avLst/>
                    </a:prstGeom>
                    <a:noFill/>
                    <a:ln>
                      <a:noFill/>
                    </a:ln>
                  </pic:spPr>
                </pic:pic>
              </a:graphicData>
            </a:graphic>
          </wp:inline>
        </w:drawing>
      </w:r>
    </w:p>
    <w:p w:rsidR="00443385" w:rsidRDefault="00443385" w:rsidP="00617ED2">
      <w:pPr>
        <w:pStyle w:val="BodyText"/>
        <w:jc w:val="both"/>
        <w:rPr>
          <w:noProof/>
          <w:lang w:eastAsia="en-IN"/>
        </w:rPr>
      </w:pPr>
    </w:p>
    <w:p w:rsidR="00297997" w:rsidRDefault="000265F0" w:rsidP="00617ED2">
      <w:pPr>
        <w:pStyle w:val="Heading3"/>
        <w:spacing w:line="360" w:lineRule="auto"/>
        <w:jc w:val="both"/>
      </w:pPr>
      <w:r>
        <w:t xml:space="preserve">Easy Sign Up &amp; Login </w:t>
      </w:r>
      <w:r w:rsidR="00297997" w:rsidRPr="00DD52BF">
        <w:t xml:space="preserve"> </w:t>
      </w:r>
    </w:p>
    <w:p w:rsidR="005E1B75" w:rsidRPr="004A325A" w:rsidRDefault="005E1B75" w:rsidP="004A325A">
      <w:r>
        <w:t>Social login will be enabled for the recruiters.</w:t>
      </w:r>
    </w:p>
    <w:p w:rsidR="00297997" w:rsidRDefault="000265F0" w:rsidP="000265F0">
      <w:pPr>
        <w:pStyle w:val="BodyText"/>
        <w:jc w:val="center"/>
        <w:rPr>
          <w:noProof/>
          <w:lang w:eastAsia="en-IN"/>
        </w:rPr>
      </w:pPr>
      <w:r>
        <w:rPr>
          <w:noProof/>
          <w:lang w:eastAsia="en-IN"/>
        </w:rPr>
        <w:drawing>
          <wp:inline distT="0" distB="0" distL="0" distR="0" wp14:anchorId="44A453A3" wp14:editId="6F297638">
            <wp:extent cx="2695575" cy="35398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9" cy="3543992"/>
                    </a:xfrm>
                    <a:prstGeom prst="rect">
                      <a:avLst/>
                    </a:prstGeom>
                    <a:noFill/>
                    <a:ln>
                      <a:noFill/>
                    </a:ln>
                  </pic:spPr>
                </pic:pic>
              </a:graphicData>
            </a:graphic>
          </wp:inline>
        </w:drawing>
      </w:r>
      <w:bookmarkStart w:id="19" w:name="_GoBack"/>
      <w:bookmarkEnd w:id="19"/>
    </w:p>
    <w:p w:rsidR="003A36D0" w:rsidRDefault="003A36D0" w:rsidP="003A36D0"/>
    <w:p w:rsidR="003A36D0" w:rsidRPr="006B0114" w:rsidRDefault="003A36D0" w:rsidP="003A36D0">
      <w:pPr>
        <w:rPr>
          <w:b/>
        </w:rPr>
      </w:pPr>
      <w:r w:rsidRPr="006B0114">
        <w:rPr>
          <w:b/>
        </w:rPr>
        <w:lastRenderedPageBreak/>
        <w:t>Recruiter Registration</w:t>
      </w:r>
    </w:p>
    <w:p w:rsidR="003A36D0" w:rsidRDefault="003A36D0" w:rsidP="003A36D0">
      <w:r>
        <w:t xml:space="preserve">Easy social login registration. Select your package and pay. This will be a small 3 step process for recruiter on-boarding. </w:t>
      </w:r>
    </w:p>
    <w:p w:rsidR="003A36D0" w:rsidRDefault="006B0114" w:rsidP="003A36D0">
      <w:pPr>
        <w:pStyle w:val="BodyText"/>
        <w:rPr>
          <w:noProof/>
          <w:lang w:eastAsia="en-IN"/>
        </w:rPr>
      </w:pPr>
      <w:r>
        <w:rPr>
          <w:noProof/>
          <w:lang w:eastAsia="en-IN"/>
        </w:rPr>
        <w:drawing>
          <wp:inline distT="0" distB="0" distL="0" distR="0" wp14:anchorId="18145BED" wp14:editId="6017613F">
            <wp:extent cx="617855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3816" cy="3298459"/>
                    </a:xfrm>
                    <a:prstGeom prst="rect">
                      <a:avLst/>
                    </a:prstGeom>
                    <a:noFill/>
                    <a:ln>
                      <a:noFill/>
                    </a:ln>
                  </pic:spPr>
                </pic:pic>
              </a:graphicData>
            </a:graphic>
          </wp:inline>
        </w:drawing>
      </w:r>
    </w:p>
    <w:p w:rsidR="002171F5" w:rsidRDefault="002171F5" w:rsidP="002171F5">
      <w:pPr>
        <w:pStyle w:val="Heading2"/>
      </w:pPr>
      <w:r>
        <w:t>Recruiter Seeker Search</w:t>
      </w:r>
    </w:p>
    <w:p w:rsidR="002171F5" w:rsidRDefault="002171F5" w:rsidP="002171F5">
      <w:r>
        <w:t xml:space="preserve">Recruiters will be able to search candidate from across the job portals. For </w:t>
      </w:r>
      <w:proofErr w:type="spellStart"/>
      <w:r>
        <w:t>eg</w:t>
      </w:r>
      <w:proofErr w:type="spellEnd"/>
      <w:r>
        <w:t xml:space="preserve"> searching for “Java” will fetch profiles from all the job portals.</w:t>
      </w:r>
    </w:p>
    <w:p w:rsidR="002171F5" w:rsidRDefault="002171F5" w:rsidP="002171F5">
      <w:r>
        <w:rPr>
          <w:noProof/>
          <w:lang w:eastAsia="en-IN"/>
        </w:rPr>
        <w:drawing>
          <wp:inline distT="0" distB="0" distL="0" distR="0" wp14:anchorId="680B14CC" wp14:editId="0C29C6BB">
            <wp:extent cx="5724525" cy="3838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838575"/>
                    </a:xfrm>
                    <a:prstGeom prst="rect">
                      <a:avLst/>
                    </a:prstGeom>
                    <a:noFill/>
                    <a:ln>
                      <a:noFill/>
                    </a:ln>
                  </pic:spPr>
                </pic:pic>
              </a:graphicData>
            </a:graphic>
          </wp:inline>
        </w:drawing>
      </w:r>
    </w:p>
    <w:p w:rsidR="002171F5" w:rsidRPr="00FB0ECE" w:rsidRDefault="002171F5" w:rsidP="002171F5">
      <w:pPr>
        <w:rPr>
          <w:b/>
          <w:color w:val="FF0000"/>
          <w:sz w:val="24"/>
        </w:rPr>
      </w:pPr>
      <w:r w:rsidRPr="00FB0ECE">
        <w:rPr>
          <w:b/>
          <w:color w:val="FF0000"/>
          <w:sz w:val="24"/>
        </w:rPr>
        <w:lastRenderedPageBreak/>
        <w:t xml:space="preserve">Assumption: Candidates Search API will be provided for desired job portals through which we will be fetch seeker profiles. </w:t>
      </w:r>
    </w:p>
    <w:p w:rsidR="002171F5" w:rsidRDefault="002171F5" w:rsidP="002171F5"/>
    <w:p w:rsidR="002171F5" w:rsidRDefault="002171F5" w:rsidP="002171F5">
      <w:r>
        <w:rPr>
          <w:noProof/>
          <w:lang w:eastAsia="en-IN"/>
        </w:rPr>
        <w:drawing>
          <wp:inline distT="0" distB="0" distL="0" distR="0" wp14:anchorId="39B9A7A3" wp14:editId="2260D86E">
            <wp:extent cx="4928235" cy="334899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8235" cy="3348990"/>
                    </a:xfrm>
                    <a:prstGeom prst="rect">
                      <a:avLst/>
                    </a:prstGeom>
                    <a:noFill/>
                    <a:ln>
                      <a:noFill/>
                    </a:ln>
                  </pic:spPr>
                </pic:pic>
              </a:graphicData>
            </a:graphic>
          </wp:inline>
        </w:drawing>
      </w:r>
    </w:p>
    <w:p w:rsidR="002171F5" w:rsidRDefault="002171F5" w:rsidP="002171F5">
      <w:r>
        <w:t xml:space="preserve">Other than Email /SMS recruiter will be able to Save, Comment, shortlist, flag respective seekers resumes. All this info will be stored on </w:t>
      </w:r>
      <w:proofErr w:type="spellStart"/>
      <w:r>
        <w:t>jobsbridge</w:t>
      </w:r>
      <w:proofErr w:type="spellEnd"/>
      <w:r>
        <w:t xml:space="preserve"> side.</w:t>
      </w:r>
    </w:p>
    <w:p w:rsidR="002171F5" w:rsidRPr="0079217B" w:rsidRDefault="002171F5" w:rsidP="002171F5">
      <w:pPr>
        <w:rPr>
          <w:b/>
        </w:rPr>
      </w:pPr>
      <w:r w:rsidRPr="0079217B">
        <w:rPr>
          <w:b/>
        </w:rPr>
        <w:t>Recruiter Jobs posting</w:t>
      </w:r>
    </w:p>
    <w:p w:rsidR="002171F5" w:rsidRDefault="002171F5" w:rsidP="002171F5">
      <w:r>
        <w:rPr>
          <w:noProof/>
          <w:lang w:eastAsia="en-IN"/>
        </w:rPr>
        <w:drawing>
          <wp:inline distT="0" distB="0" distL="0" distR="0" wp14:anchorId="785BC0FC" wp14:editId="73077942">
            <wp:extent cx="5731510" cy="2768191"/>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68191"/>
                    </a:xfrm>
                    <a:prstGeom prst="rect">
                      <a:avLst/>
                    </a:prstGeom>
                    <a:noFill/>
                    <a:ln>
                      <a:noFill/>
                    </a:ln>
                  </pic:spPr>
                </pic:pic>
              </a:graphicData>
            </a:graphic>
          </wp:inline>
        </w:drawing>
      </w:r>
    </w:p>
    <w:p w:rsidR="002171F5" w:rsidRPr="00954F3C" w:rsidRDefault="002171F5" w:rsidP="002171F5">
      <w:r>
        <w:rPr>
          <w:b/>
          <w:color w:val="FF0000"/>
          <w:sz w:val="24"/>
        </w:rPr>
        <w:t>Note: For tied up job portals we will be able to push jobs directly. Recruiter will be able to share these jobs on his connected social logins in one go.</w:t>
      </w:r>
    </w:p>
    <w:p w:rsidR="002171F5" w:rsidRDefault="002171F5" w:rsidP="003A36D0">
      <w:pPr>
        <w:pStyle w:val="BodyText"/>
        <w:rPr>
          <w:noProof/>
          <w:lang w:eastAsia="en-IN"/>
        </w:rPr>
      </w:pPr>
    </w:p>
    <w:p w:rsidR="00297997" w:rsidRPr="00DD52BF" w:rsidRDefault="0006367A" w:rsidP="00617ED2">
      <w:pPr>
        <w:pStyle w:val="Heading3"/>
        <w:spacing w:line="360" w:lineRule="auto"/>
        <w:jc w:val="both"/>
      </w:pPr>
      <w:bookmarkStart w:id="20" w:name="_Toc476000815"/>
      <w:r w:rsidRPr="00DD52BF">
        <w:lastRenderedPageBreak/>
        <w:t>Social Applications and ATS Integration</w:t>
      </w:r>
      <w:bookmarkEnd w:id="20"/>
      <w:r w:rsidRPr="00DD52BF">
        <w:t xml:space="preserve"> </w:t>
      </w:r>
    </w:p>
    <w:p w:rsidR="00297997" w:rsidRDefault="00297997" w:rsidP="00617ED2">
      <w:pPr>
        <w:pStyle w:val="BodyText"/>
        <w:jc w:val="both"/>
        <w:rPr>
          <w:noProof/>
          <w:lang w:eastAsia="en-IN"/>
        </w:rPr>
      </w:pPr>
    </w:p>
    <w:p w:rsidR="00443385" w:rsidRDefault="003468C9" w:rsidP="00A04BFD">
      <w:pPr>
        <w:pStyle w:val="BodyText"/>
        <w:jc w:val="center"/>
        <w:rPr>
          <w:noProof/>
          <w:lang w:eastAsia="en-IN"/>
        </w:rPr>
      </w:pPr>
      <w:r>
        <w:rPr>
          <w:noProof/>
          <w:lang w:eastAsia="en-IN"/>
        </w:rPr>
        <w:drawing>
          <wp:inline distT="0" distB="0" distL="0" distR="0">
            <wp:extent cx="5207661" cy="3171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5709" cy="3188908"/>
                    </a:xfrm>
                    <a:prstGeom prst="rect">
                      <a:avLst/>
                    </a:prstGeom>
                    <a:noFill/>
                    <a:ln>
                      <a:noFill/>
                    </a:ln>
                  </pic:spPr>
                </pic:pic>
              </a:graphicData>
            </a:graphic>
          </wp:inline>
        </w:drawing>
      </w:r>
    </w:p>
    <w:p w:rsidR="00283C0A" w:rsidRPr="00DD52BF" w:rsidRDefault="00283C0A" w:rsidP="00617ED2">
      <w:pPr>
        <w:pStyle w:val="Heading3"/>
        <w:spacing w:line="360" w:lineRule="auto"/>
        <w:jc w:val="both"/>
      </w:pPr>
      <w:bookmarkStart w:id="21" w:name="_Toc476000816"/>
      <w:r w:rsidRPr="00DD52BF">
        <w:t>Create your own social talent Pool</w:t>
      </w:r>
      <w:bookmarkEnd w:id="21"/>
      <w:r w:rsidRPr="00DD52BF">
        <w:t xml:space="preserve"> </w:t>
      </w:r>
    </w:p>
    <w:p w:rsidR="00437F60" w:rsidRDefault="00437F60" w:rsidP="00617ED2">
      <w:pPr>
        <w:pStyle w:val="BodyText"/>
        <w:jc w:val="both"/>
        <w:rPr>
          <w:sz w:val="24"/>
          <w:lang w:val="en-CA" w:eastAsia="en-CA"/>
        </w:rPr>
      </w:pPr>
      <w:r>
        <w:rPr>
          <w:color w:val="5B9BD5" w:themeColor="accent1"/>
          <w:sz w:val="32"/>
          <w:lang w:val="en-CA" w:eastAsia="en-CA"/>
        </w:rPr>
        <w:t xml:space="preserve"> </w:t>
      </w:r>
      <w:r>
        <w:rPr>
          <w:sz w:val="24"/>
          <w:lang w:val="en-CA" w:eastAsia="en-CA"/>
        </w:rPr>
        <w:t xml:space="preserve">Recruiter will be able to extract prospect </w:t>
      </w:r>
      <w:proofErr w:type="gramStart"/>
      <w:r>
        <w:rPr>
          <w:sz w:val="24"/>
          <w:lang w:val="en-CA" w:eastAsia="en-CA"/>
        </w:rPr>
        <w:t>candidates</w:t>
      </w:r>
      <w:proofErr w:type="gramEnd"/>
      <w:r>
        <w:rPr>
          <w:sz w:val="24"/>
          <w:lang w:val="en-CA" w:eastAsia="en-CA"/>
        </w:rPr>
        <w:t xml:space="preserve"> social profile and link it to existing profile. G</w:t>
      </w:r>
      <w:r w:rsidRPr="00437F60">
        <w:rPr>
          <w:sz w:val="24"/>
          <w:lang w:val="en-CA" w:eastAsia="en-CA"/>
        </w:rPr>
        <w:t>oogle c</w:t>
      </w:r>
      <w:r>
        <w:rPr>
          <w:sz w:val="24"/>
          <w:lang w:val="en-CA" w:eastAsia="en-CA"/>
        </w:rPr>
        <w:t>h</w:t>
      </w:r>
      <w:r w:rsidRPr="00437F60">
        <w:rPr>
          <w:sz w:val="24"/>
          <w:lang w:val="en-CA" w:eastAsia="en-CA"/>
        </w:rPr>
        <w:t>rome plugin</w:t>
      </w:r>
      <w:r>
        <w:rPr>
          <w:sz w:val="24"/>
          <w:lang w:val="en-CA" w:eastAsia="en-CA"/>
        </w:rPr>
        <w:t xml:space="preserve"> will be made to extract and link profile.</w:t>
      </w:r>
    </w:p>
    <w:p w:rsidR="00437F60" w:rsidRPr="00437F60" w:rsidRDefault="00437F60" w:rsidP="002B1C81">
      <w:pPr>
        <w:pStyle w:val="BodyText"/>
        <w:numPr>
          <w:ilvl w:val="0"/>
          <w:numId w:val="8"/>
        </w:numPr>
        <w:jc w:val="both"/>
        <w:rPr>
          <w:sz w:val="24"/>
          <w:lang w:val="en-CA" w:eastAsia="en-CA"/>
        </w:rPr>
      </w:pPr>
      <w:r w:rsidRPr="00437F60">
        <w:rPr>
          <w:sz w:val="24"/>
          <w:lang w:val="en-CA" w:eastAsia="en-CA"/>
        </w:rPr>
        <w:t xml:space="preserve">Recruiters can store candidate profile for Facebook, </w:t>
      </w:r>
      <w:r w:rsidR="006502F6" w:rsidRPr="00437F60">
        <w:rPr>
          <w:sz w:val="24"/>
          <w:lang w:val="en-CA" w:eastAsia="en-CA"/>
        </w:rPr>
        <w:t>LinkedIn</w:t>
      </w:r>
      <w:r w:rsidRPr="00437F60">
        <w:rPr>
          <w:sz w:val="24"/>
          <w:lang w:val="en-CA" w:eastAsia="en-CA"/>
        </w:rPr>
        <w:t xml:space="preserve">, </w:t>
      </w:r>
      <w:proofErr w:type="gramStart"/>
      <w:r w:rsidRPr="00437F60">
        <w:rPr>
          <w:sz w:val="24"/>
          <w:lang w:val="en-CA" w:eastAsia="en-CA"/>
        </w:rPr>
        <w:t>Twitter</w:t>
      </w:r>
      <w:proofErr w:type="gramEnd"/>
      <w:r w:rsidRPr="00437F60">
        <w:rPr>
          <w:sz w:val="24"/>
          <w:lang w:val="en-CA" w:eastAsia="en-CA"/>
        </w:rPr>
        <w:t xml:space="preserve"> in their talent pool. </w:t>
      </w:r>
    </w:p>
    <w:p w:rsidR="00437F60" w:rsidRPr="00437F60" w:rsidRDefault="00437F60" w:rsidP="002B1C81">
      <w:pPr>
        <w:pStyle w:val="BodyText"/>
        <w:numPr>
          <w:ilvl w:val="0"/>
          <w:numId w:val="8"/>
        </w:numPr>
        <w:jc w:val="both"/>
        <w:rPr>
          <w:sz w:val="24"/>
          <w:lang w:val="en-CA" w:eastAsia="en-CA"/>
        </w:rPr>
      </w:pPr>
      <w:r w:rsidRPr="00437F60">
        <w:rPr>
          <w:sz w:val="24"/>
          <w:lang w:val="en-CA" w:eastAsia="en-CA"/>
        </w:rPr>
        <w:t xml:space="preserve">Email Messaging </w:t>
      </w:r>
    </w:p>
    <w:p w:rsidR="00437F60" w:rsidRPr="00437F60" w:rsidRDefault="00437F60" w:rsidP="002B1C81">
      <w:pPr>
        <w:pStyle w:val="BodyText"/>
        <w:numPr>
          <w:ilvl w:val="0"/>
          <w:numId w:val="8"/>
        </w:numPr>
        <w:jc w:val="both"/>
        <w:rPr>
          <w:sz w:val="24"/>
          <w:lang w:val="en-CA" w:eastAsia="en-CA"/>
        </w:rPr>
      </w:pPr>
      <w:r w:rsidRPr="00437F60">
        <w:rPr>
          <w:sz w:val="24"/>
          <w:lang w:val="en-CA" w:eastAsia="en-CA"/>
        </w:rPr>
        <w:t>Social Finder to get access to profile and add them - Automated Social Media Aggregation</w:t>
      </w:r>
    </w:p>
    <w:p w:rsidR="00437F60" w:rsidRPr="00437F60" w:rsidRDefault="00437F60" w:rsidP="002B1C81">
      <w:pPr>
        <w:pStyle w:val="BodyText"/>
        <w:numPr>
          <w:ilvl w:val="0"/>
          <w:numId w:val="8"/>
        </w:numPr>
        <w:jc w:val="both"/>
        <w:rPr>
          <w:sz w:val="24"/>
          <w:lang w:val="en-CA" w:eastAsia="en-CA"/>
        </w:rPr>
      </w:pPr>
      <w:r w:rsidRPr="00437F60">
        <w:rPr>
          <w:sz w:val="24"/>
          <w:lang w:val="en-CA" w:eastAsia="en-CA"/>
        </w:rPr>
        <w:t>Create diff talent Pools</w:t>
      </w:r>
    </w:p>
    <w:p w:rsidR="00443385" w:rsidRPr="00DD52BF" w:rsidRDefault="00437F60" w:rsidP="002B1C81">
      <w:pPr>
        <w:pStyle w:val="BodyText"/>
        <w:numPr>
          <w:ilvl w:val="0"/>
          <w:numId w:val="8"/>
        </w:numPr>
        <w:jc w:val="both"/>
        <w:rPr>
          <w:sz w:val="24"/>
          <w:lang w:val="en-CA" w:eastAsia="en-CA"/>
        </w:rPr>
      </w:pPr>
      <w:r w:rsidRPr="00437F60">
        <w:rPr>
          <w:sz w:val="24"/>
          <w:lang w:val="en-CA" w:eastAsia="en-CA"/>
        </w:rPr>
        <w:t xml:space="preserve">ATS integration  </w:t>
      </w:r>
      <w:r>
        <w:rPr>
          <w:sz w:val="24"/>
          <w:lang w:val="en-CA" w:eastAsia="en-CA"/>
        </w:rPr>
        <w:t xml:space="preserve"> </w:t>
      </w:r>
      <w:r w:rsidRPr="00437F60">
        <w:rPr>
          <w:sz w:val="24"/>
          <w:lang w:val="en-CA" w:eastAsia="en-CA"/>
        </w:rPr>
        <w:t xml:space="preserve"> </w:t>
      </w:r>
    </w:p>
    <w:p w:rsidR="00861776" w:rsidRDefault="00B976F5" w:rsidP="00617ED2">
      <w:pPr>
        <w:pStyle w:val="Heading3"/>
        <w:spacing w:line="360" w:lineRule="auto"/>
        <w:jc w:val="both"/>
      </w:pPr>
      <w:bookmarkStart w:id="22" w:name="_Toc476000817"/>
      <w:r>
        <w:lastRenderedPageBreak/>
        <w:t>Employer Login</w:t>
      </w:r>
      <w:bookmarkEnd w:id="22"/>
      <w:r>
        <w:t xml:space="preserve"> </w:t>
      </w:r>
    </w:p>
    <w:p w:rsidR="00B976F5" w:rsidRDefault="00782805" w:rsidP="00A04BFD">
      <w:pPr>
        <w:pStyle w:val="BodyText"/>
        <w:spacing w:line="360" w:lineRule="auto"/>
        <w:jc w:val="center"/>
        <w:rPr>
          <w:lang w:val="en-CA" w:eastAsia="en-CA"/>
        </w:rPr>
      </w:pPr>
      <w:r>
        <w:rPr>
          <w:noProof/>
          <w:lang w:eastAsia="en-IN"/>
        </w:rPr>
        <w:drawing>
          <wp:inline distT="0" distB="0" distL="0" distR="0">
            <wp:extent cx="4676775" cy="393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6775" cy="3933825"/>
                    </a:xfrm>
                    <a:prstGeom prst="rect">
                      <a:avLst/>
                    </a:prstGeom>
                    <a:noFill/>
                    <a:ln>
                      <a:noFill/>
                    </a:ln>
                  </pic:spPr>
                </pic:pic>
              </a:graphicData>
            </a:graphic>
          </wp:inline>
        </w:drawing>
      </w:r>
    </w:p>
    <w:p w:rsidR="005A0990" w:rsidRDefault="005A0990" w:rsidP="00617ED2">
      <w:pPr>
        <w:pStyle w:val="BodyText"/>
        <w:spacing w:line="360" w:lineRule="auto"/>
        <w:jc w:val="both"/>
        <w:rPr>
          <w:lang w:val="en-CA" w:eastAsia="en-CA"/>
        </w:rPr>
      </w:pPr>
    </w:p>
    <w:p w:rsidR="005A0990" w:rsidRDefault="005A0990" w:rsidP="00617ED2">
      <w:pPr>
        <w:pStyle w:val="Heading3"/>
        <w:spacing w:line="360" w:lineRule="auto"/>
        <w:jc w:val="both"/>
      </w:pPr>
      <w:bookmarkStart w:id="23" w:name="_Toc476000818"/>
      <w:r>
        <w:lastRenderedPageBreak/>
        <w:t>Employer Dashboard</w:t>
      </w:r>
      <w:bookmarkEnd w:id="23"/>
      <w:r>
        <w:t xml:space="preserve"> </w:t>
      </w:r>
    </w:p>
    <w:p w:rsidR="005A0990" w:rsidRDefault="007D6470" w:rsidP="00617ED2">
      <w:pPr>
        <w:pStyle w:val="BodyText"/>
        <w:spacing w:line="360" w:lineRule="auto"/>
        <w:ind w:left="720"/>
        <w:jc w:val="both"/>
        <w:rPr>
          <w:lang w:val="en-CA" w:eastAsia="en-CA"/>
        </w:rPr>
      </w:pPr>
      <w:r>
        <w:rPr>
          <w:noProof/>
          <w:lang w:eastAsia="en-IN"/>
        </w:rPr>
        <w:drawing>
          <wp:inline distT="0" distB="0" distL="0" distR="0">
            <wp:extent cx="5936776" cy="509079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2635" cy="5095819"/>
                    </a:xfrm>
                    <a:prstGeom prst="rect">
                      <a:avLst/>
                    </a:prstGeom>
                    <a:noFill/>
                    <a:ln>
                      <a:noFill/>
                    </a:ln>
                  </pic:spPr>
                </pic:pic>
              </a:graphicData>
            </a:graphic>
          </wp:inline>
        </w:drawing>
      </w:r>
    </w:p>
    <w:p w:rsidR="005B47D7" w:rsidRDefault="005B47D7" w:rsidP="00617ED2">
      <w:pPr>
        <w:pStyle w:val="Heading3"/>
        <w:spacing w:line="360" w:lineRule="auto"/>
        <w:jc w:val="both"/>
      </w:pPr>
      <w:bookmarkStart w:id="24" w:name="_Toc476000819"/>
      <w:r>
        <w:t>Employers Search Form</w:t>
      </w:r>
      <w:bookmarkEnd w:id="24"/>
      <w:r>
        <w:t xml:space="preserve"> </w:t>
      </w:r>
    </w:p>
    <w:p w:rsidR="002A2311" w:rsidRDefault="002A2311" w:rsidP="00617ED2">
      <w:pPr>
        <w:pStyle w:val="BodyText"/>
        <w:spacing w:line="360" w:lineRule="auto"/>
        <w:ind w:firstLine="720"/>
        <w:jc w:val="both"/>
        <w:rPr>
          <w:lang w:val="en-CA" w:eastAsia="en-CA"/>
        </w:rPr>
      </w:pPr>
      <w:r>
        <w:rPr>
          <w:lang w:val="en-CA" w:eastAsia="en-CA"/>
        </w:rPr>
        <w:t xml:space="preserve">Standard single page search form will be designed for candidate Search. </w:t>
      </w:r>
    </w:p>
    <w:p w:rsidR="002A2311" w:rsidRDefault="002A2311" w:rsidP="00617ED2">
      <w:pPr>
        <w:pStyle w:val="BodyText"/>
        <w:spacing w:line="360" w:lineRule="auto"/>
        <w:ind w:firstLine="720"/>
        <w:jc w:val="both"/>
        <w:rPr>
          <w:lang w:val="en-CA" w:eastAsia="en-CA"/>
        </w:rPr>
      </w:pPr>
      <w:r>
        <w:rPr>
          <w:lang w:val="en-CA" w:eastAsia="en-CA"/>
        </w:rPr>
        <w:t xml:space="preserve">Form Elements </w:t>
      </w:r>
    </w:p>
    <w:p w:rsidR="005D5464" w:rsidRDefault="005D5464" w:rsidP="002B1C81">
      <w:pPr>
        <w:pStyle w:val="BodyText"/>
        <w:numPr>
          <w:ilvl w:val="0"/>
          <w:numId w:val="5"/>
        </w:numPr>
        <w:spacing w:line="360" w:lineRule="auto"/>
        <w:jc w:val="both"/>
        <w:rPr>
          <w:lang w:val="en-CA" w:eastAsia="en-CA"/>
        </w:rPr>
        <w:sectPr w:rsidR="005D5464" w:rsidSect="00115DD6">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5D5464" w:rsidRPr="00DA6A5B" w:rsidRDefault="005D5464" w:rsidP="002B1C81">
      <w:pPr>
        <w:pStyle w:val="BodyText"/>
        <w:numPr>
          <w:ilvl w:val="0"/>
          <w:numId w:val="5"/>
        </w:numPr>
        <w:spacing w:line="360" w:lineRule="auto"/>
        <w:jc w:val="both"/>
        <w:rPr>
          <w:sz w:val="24"/>
          <w:lang w:val="en-CA" w:eastAsia="en-CA"/>
        </w:rPr>
      </w:pPr>
      <w:r w:rsidRPr="00DA6A5B">
        <w:rPr>
          <w:sz w:val="24"/>
          <w:lang w:val="en-CA" w:eastAsia="en-CA"/>
        </w:rPr>
        <w:lastRenderedPageBreak/>
        <w:t xml:space="preserve">Keyword </w:t>
      </w:r>
    </w:p>
    <w:p w:rsidR="005D5464" w:rsidRPr="00DA6A5B" w:rsidRDefault="005D5464" w:rsidP="002B1C81">
      <w:pPr>
        <w:pStyle w:val="BodyText"/>
        <w:numPr>
          <w:ilvl w:val="0"/>
          <w:numId w:val="5"/>
        </w:numPr>
        <w:spacing w:line="360" w:lineRule="auto"/>
        <w:jc w:val="both"/>
        <w:rPr>
          <w:sz w:val="24"/>
          <w:lang w:val="en-CA" w:eastAsia="en-CA"/>
        </w:rPr>
      </w:pPr>
      <w:r w:rsidRPr="00DA6A5B">
        <w:rPr>
          <w:sz w:val="24"/>
          <w:lang w:val="en-CA" w:eastAsia="en-CA"/>
        </w:rPr>
        <w:t xml:space="preserve">Experience </w:t>
      </w:r>
    </w:p>
    <w:p w:rsidR="005D5464" w:rsidRPr="00DA6A5B" w:rsidRDefault="005D5464" w:rsidP="002B1C81">
      <w:pPr>
        <w:pStyle w:val="BodyText"/>
        <w:numPr>
          <w:ilvl w:val="0"/>
          <w:numId w:val="5"/>
        </w:numPr>
        <w:spacing w:line="360" w:lineRule="auto"/>
        <w:jc w:val="both"/>
        <w:rPr>
          <w:sz w:val="24"/>
          <w:lang w:val="en-CA" w:eastAsia="en-CA"/>
        </w:rPr>
      </w:pPr>
      <w:r w:rsidRPr="00DA6A5B">
        <w:rPr>
          <w:sz w:val="24"/>
          <w:lang w:val="en-CA" w:eastAsia="en-CA"/>
        </w:rPr>
        <w:t xml:space="preserve">Location </w:t>
      </w:r>
    </w:p>
    <w:p w:rsidR="005D5464" w:rsidRPr="00DA6A5B" w:rsidRDefault="005D5464" w:rsidP="002B1C81">
      <w:pPr>
        <w:pStyle w:val="BodyText"/>
        <w:numPr>
          <w:ilvl w:val="0"/>
          <w:numId w:val="5"/>
        </w:numPr>
        <w:spacing w:line="360" w:lineRule="auto"/>
        <w:jc w:val="both"/>
        <w:rPr>
          <w:sz w:val="24"/>
          <w:lang w:val="en-CA" w:eastAsia="en-CA"/>
        </w:rPr>
      </w:pPr>
      <w:r w:rsidRPr="00DA6A5B">
        <w:rPr>
          <w:sz w:val="24"/>
          <w:lang w:val="en-CA" w:eastAsia="en-CA"/>
        </w:rPr>
        <w:lastRenderedPageBreak/>
        <w:t xml:space="preserve">Education </w:t>
      </w:r>
    </w:p>
    <w:p w:rsidR="005D5464" w:rsidRPr="00DA6A5B" w:rsidRDefault="005D5464" w:rsidP="002B1C81">
      <w:pPr>
        <w:pStyle w:val="BodyText"/>
        <w:numPr>
          <w:ilvl w:val="0"/>
          <w:numId w:val="5"/>
        </w:numPr>
        <w:spacing w:line="360" w:lineRule="auto"/>
        <w:jc w:val="both"/>
        <w:rPr>
          <w:sz w:val="24"/>
          <w:lang w:val="en-CA" w:eastAsia="en-CA"/>
        </w:rPr>
      </w:pPr>
      <w:r w:rsidRPr="00DA6A5B">
        <w:rPr>
          <w:sz w:val="24"/>
          <w:lang w:val="en-CA" w:eastAsia="en-CA"/>
        </w:rPr>
        <w:t xml:space="preserve">Salary </w:t>
      </w:r>
    </w:p>
    <w:p w:rsidR="00CF2E40" w:rsidRDefault="005D5464" w:rsidP="002B1C81">
      <w:pPr>
        <w:pStyle w:val="BodyText"/>
        <w:numPr>
          <w:ilvl w:val="0"/>
          <w:numId w:val="5"/>
        </w:numPr>
        <w:spacing w:line="360" w:lineRule="auto"/>
        <w:jc w:val="both"/>
        <w:rPr>
          <w:lang w:val="en-CA" w:eastAsia="en-CA"/>
        </w:rPr>
      </w:pPr>
      <w:r w:rsidRPr="00DA6A5B">
        <w:rPr>
          <w:sz w:val="24"/>
          <w:lang w:val="en-CA" w:eastAsia="en-CA"/>
        </w:rPr>
        <w:t xml:space="preserve">Company </w:t>
      </w:r>
      <w:r w:rsidR="00AD2A62" w:rsidRPr="00DA6A5B">
        <w:rPr>
          <w:sz w:val="24"/>
          <w:lang w:val="en-CA" w:eastAsia="en-CA"/>
        </w:rPr>
        <w:t xml:space="preserve"> </w:t>
      </w:r>
    </w:p>
    <w:p w:rsidR="005D5464" w:rsidRDefault="005D5464" w:rsidP="00617ED2">
      <w:pPr>
        <w:pStyle w:val="BodyText"/>
        <w:spacing w:line="360" w:lineRule="auto"/>
        <w:jc w:val="both"/>
        <w:rPr>
          <w:lang w:val="en-CA" w:eastAsia="en-CA"/>
        </w:rPr>
        <w:sectPr w:rsidR="005D5464" w:rsidSect="005D5464">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num="2" w:space="708"/>
          <w:docGrid w:linePitch="360"/>
        </w:sectPr>
      </w:pPr>
    </w:p>
    <w:p w:rsidR="00AD2A62" w:rsidRDefault="00AD2A62" w:rsidP="00617ED2">
      <w:pPr>
        <w:pStyle w:val="BodyText"/>
        <w:spacing w:line="360" w:lineRule="auto"/>
        <w:jc w:val="both"/>
        <w:rPr>
          <w:lang w:val="en-CA" w:eastAsia="en-CA"/>
        </w:rPr>
      </w:pPr>
    </w:p>
    <w:p w:rsidR="00CF2E40" w:rsidRDefault="00CF2E40" w:rsidP="00617ED2">
      <w:pPr>
        <w:pStyle w:val="BodyText"/>
        <w:spacing w:line="360" w:lineRule="auto"/>
        <w:jc w:val="both"/>
        <w:rPr>
          <w:lang w:val="en-CA" w:eastAsia="en-CA"/>
        </w:rPr>
      </w:pPr>
    </w:p>
    <w:p w:rsidR="00CF2E40" w:rsidRDefault="00CF2E40" w:rsidP="00617ED2">
      <w:pPr>
        <w:pStyle w:val="BodyText"/>
        <w:spacing w:line="360" w:lineRule="auto"/>
        <w:jc w:val="both"/>
        <w:rPr>
          <w:lang w:val="en-CA" w:eastAsia="en-CA"/>
        </w:rPr>
      </w:pPr>
    </w:p>
    <w:p w:rsidR="009B7F73" w:rsidRPr="00806D5A" w:rsidRDefault="009B7F73" w:rsidP="00617ED2">
      <w:pPr>
        <w:pStyle w:val="Heading3"/>
        <w:spacing w:line="360" w:lineRule="auto"/>
        <w:jc w:val="both"/>
      </w:pPr>
      <w:bookmarkStart w:id="25" w:name="_Toc476000820"/>
      <w:r>
        <w:lastRenderedPageBreak/>
        <w:t>Employers Search Results Page</w:t>
      </w:r>
      <w:bookmarkEnd w:id="25"/>
      <w:r>
        <w:t xml:space="preserve"> </w:t>
      </w:r>
    </w:p>
    <w:p w:rsidR="00CF77C3" w:rsidRDefault="00CF2E40" w:rsidP="00A04BFD">
      <w:pPr>
        <w:pStyle w:val="BodyText"/>
        <w:spacing w:line="360" w:lineRule="auto"/>
        <w:jc w:val="center"/>
        <w:rPr>
          <w:lang w:val="en-CA" w:eastAsia="en-CA"/>
        </w:rPr>
      </w:pPr>
      <w:r>
        <w:rPr>
          <w:noProof/>
          <w:lang w:eastAsia="en-IN"/>
        </w:rPr>
        <w:drawing>
          <wp:inline distT="0" distB="0" distL="0" distR="0">
            <wp:extent cx="5716514"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biLevel thresh="75000"/>
                      <a:extLst>
                        <a:ext uri="{28A0092B-C50C-407E-A947-70E740481C1C}">
                          <a14:useLocalDpi xmlns:a14="http://schemas.microsoft.com/office/drawing/2010/main" val="0"/>
                        </a:ext>
                      </a:extLst>
                    </a:blip>
                    <a:srcRect/>
                    <a:stretch>
                      <a:fillRect/>
                    </a:stretch>
                  </pic:blipFill>
                  <pic:spPr bwMode="auto">
                    <a:xfrm>
                      <a:off x="0" y="0"/>
                      <a:ext cx="5717533" cy="2438835"/>
                    </a:xfrm>
                    <a:prstGeom prst="rect">
                      <a:avLst/>
                    </a:prstGeom>
                    <a:noFill/>
                    <a:ln>
                      <a:noFill/>
                    </a:ln>
                  </pic:spPr>
                </pic:pic>
              </a:graphicData>
            </a:graphic>
          </wp:inline>
        </w:drawing>
      </w:r>
    </w:p>
    <w:p w:rsidR="00CF2E40" w:rsidRDefault="00CF77C3" w:rsidP="00617ED2">
      <w:pPr>
        <w:jc w:val="both"/>
        <w:rPr>
          <w:lang w:val="en-CA" w:eastAsia="en-CA"/>
        </w:rPr>
      </w:pPr>
      <w:r>
        <w:rPr>
          <w:lang w:val="en-CA" w:eastAsia="en-CA"/>
        </w:rPr>
        <w:br w:type="page"/>
      </w:r>
    </w:p>
    <w:p w:rsidR="006968FB" w:rsidRPr="00806D5A" w:rsidRDefault="006968FB" w:rsidP="00617ED2">
      <w:pPr>
        <w:pStyle w:val="Heading3"/>
        <w:spacing w:line="360" w:lineRule="auto"/>
        <w:jc w:val="both"/>
      </w:pPr>
      <w:bookmarkStart w:id="26" w:name="_Toc476000821"/>
      <w:r>
        <w:lastRenderedPageBreak/>
        <w:t>Employers Resume Detail Page</w:t>
      </w:r>
      <w:bookmarkEnd w:id="26"/>
      <w:r>
        <w:t xml:space="preserve"> </w:t>
      </w:r>
    </w:p>
    <w:p w:rsidR="00341539" w:rsidRDefault="00341539" w:rsidP="00617ED2">
      <w:pPr>
        <w:pStyle w:val="BodyText"/>
        <w:spacing w:line="360" w:lineRule="auto"/>
        <w:jc w:val="both"/>
        <w:rPr>
          <w:lang w:val="en-CA" w:eastAsia="en-CA"/>
        </w:rPr>
      </w:pPr>
    </w:p>
    <w:p w:rsidR="00341539" w:rsidRDefault="00207263" w:rsidP="00617ED2">
      <w:pPr>
        <w:pStyle w:val="BodyText"/>
        <w:spacing w:line="360" w:lineRule="auto"/>
        <w:jc w:val="both"/>
        <w:rPr>
          <w:lang w:val="en-CA" w:eastAsia="en-CA"/>
        </w:rPr>
      </w:pPr>
      <w:r>
        <w:rPr>
          <w:noProof/>
          <w:lang w:eastAsia="en-IN"/>
        </w:rPr>
        <w:drawing>
          <wp:inline distT="0" distB="0" distL="0" distR="0">
            <wp:extent cx="6646459" cy="5336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54608" cy="5343083"/>
                    </a:xfrm>
                    <a:prstGeom prst="rect">
                      <a:avLst/>
                    </a:prstGeom>
                    <a:noFill/>
                    <a:ln>
                      <a:noFill/>
                    </a:ln>
                  </pic:spPr>
                </pic:pic>
              </a:graphicData>
            </a:graphic>
          </wp:inline>
        </w:drawing>
      </w:r>
    </w:p>
    <w:p w:rsidR="00B2119E" w:rsidRDefault="00B2119E" w:rsidP="00617ED2">
      <w:pPr>
        <w:jc w:val="both"/>
        <w:rPr>
          <w:lang w:val="en-CA" w:eastAsia="en-CA"/>
        </w:rPr>
      </w:pPr>
      <w:r>
        <w:rPr>
          <w:lang w:val="en-CA" w:eastAsia="en-CA"/>
        </w:rPr>
        <w:br w:type="page"/>
      </w:r>
    </w:p>
    <w:p w:rsidR="00B2119E" w:rsidRPr="00806D5A" w:rsidRDefault="00B2119E" w:rsidP="00617ED2">
      <w:pPr>
        <w:pStyle w:val="Heading3"/>
        <w:spacing w:line="360" w:lineRule="auto"/>
        <w:jc w:val="both"/>
      </w:pPr>
      <w:bookmarkStart w:id="27" w:name="_Toc476000822"/>
      <w:r>
        <w:lastRenderedPageBreak/>
        <w:t>Employers Job Posting Page</w:t>
      </w:r>
      <w:bookmarkEnd w:id="27"/>
      <w:r>
        <w:t xml:space="preserve"> </w:t>
      </w:r>
    </w:p>
    <w:p w:rsidR="00FB14B8" w:rsidRDefault="00D73106" w:rsidP="00617ED2">
      <w:pPr>
        <w:pStyle w:val="BodyText"/>
        <w:spacing w:line="360" w:lineRule="auto"/>
        <w:ind w:left="720"/>
        <w:jc w:val="both"/>
        <w:rPr>
          <w:lang w:val="en-CA" w:eastAsia="en-CA"/>
        </w:rPr>
      </w:pPr>
      <w:r>
        <w:rPr>
          <w:lang w:val="en-CA" w:eastAsia="en-CA"/>
        </w:rPr>
        <w:t xml:space="preserve">Standard single page job posting form will be available with the following fields </w:t>
      </w:r>
    </w:p>
    <w:p w:rsidR="005A45E6" w:rsidRDefault="00FB14B8" w:rsidP="002B1C81">
      <w:pPr>
        <w:pStyle w:val="BodyText"/>
        <w:numPr>
          <w:ilvl w:val="0"/>
          <w:numId w:val="7"/>
        </w:numPr>
        <w:spacing w:line="360" w:lineRule="auto"/>
        <w:jc w:val="both"/>
        <w:rPr>
          <w:lang w:val="en-CA" w:eastAsia="en-CA"/>
        </w:rPr>
      </w:pPr>
      <w:r>
        <w:rPr>
          <w:lang w:val="en-CA" w:eastAsia="en-CA"/>
        </w:rPr>
        <w:t xml:space="preserve">Job Title </w:t>
      </w:r>
    </w:p>
    <w:p w:rsidR="00FB14B8" w:rsidRDefault="00FB14B8" w:rsidP="002B1C81">
      <w:pPr>
        <w:pStyle w:val="BodyText"/>
        <w:numPr>
          <w:ilvl w:val="0"/>
          <w:numId w:val="7"/>
        </w:numPr>
        <w:spacing w:line="360" w:lineRule="auto"/>
        <w:jc w:val="both"/>
        <w:rPr>
          <w:lang w:val="en-CA" w:eastAsia="en-CA"/>
        </w:rPr>
      </w:pPr>
      <w:r>
        <w:rPr>
          <w:lang w:val="en-CA" w:eastAsia="en-CA"/>
        </w:rPr>
        <w:t>Jobs Description</w:t>
      </w:r>
    </w:p>
    <w:p w:rsidR="00FB14B8" w:rsidRDefault="00FB14B8" w:rsidP="002B1C81">
      <w:pPr>
        <w:pStyle w:val="BodyText"/>
        <w:numPr>
          <w:ilvl w:val="0"/>
          <w:numId w:val="7"/>
        </w:numPr>
        <w:spacing w:line="360" w:lineRule="auto"/>
        <w:jc w:val="both"/>
        <w:rPr>
          <w:lang w:val="en-CA" w:eastAsia="en-CA"/>
        </w:rPr>
      </w:pPr>
      <w:r>
        <w:rPr>
          <w:lang w:val="en-CA" w:eastAsia="en-CA"/>
        </w:rPr>
        <w:t xml:space="preserve">Summary </w:t>
      </w:r>
    </w:p>
    <w:p w:rsidR="00FB14B8" w:rsidRDefault="00814AB6" w:rsidP="002B1C81">
      <w:pPr>
        <w:pStyle w:val="BodyText"/>
        <w:numPr>
          <w:ilvl w:val="0"/>
          <w:numId w:val="7"/>
        </w:numPr>
        <w:spacing w:line="360" w:lineRule="auto"/>
        <w:jc w:val="both"/>
        <w:rPr>
          <w:lang w:val="en-CA" w:eastAsia="en-CA"/>
        </w:rPr>
      </w:pPr>
      <w:proofErr w:type="spellStart"/>
      <w:r>
        <w:rPr>
          <w:lang w:val="en-CA" w:eastAsia="en-CA"/>
        </w:rPr>
        <w:t>Exp</w:t>
      </w:r>
      <w:proofErr w:type="spellEnd"/>
      <w:r>
        <w:rPr>
          <w:lang w:val="en-CA" w:eastAsia="en-CA"/>
        </w:rPr>
        <w:t xml:space="preserve">, </w:t>
      </w:r>
      <w:proofErr w:type="spellStart"/>
      <w:r>
        <w:rPr>
          <w:lang w:val="en-CA" w:eastAsia="en-CA"/>
        </w:rPr>
        <w:t>Keyskills</w:t>
      </w:r>
      <w:proofErr w:type="spellEnd"/>
    </w:p>
    <w:p w:rsidR="00FB14B8" w:rsidRDefault="00FB14B8" w:rsidP="002B1C81">
      <w:pPr>
        <w:pStyle w:val="BodyText"/>
        <w:numPr>
          <w:ilvl w:val="0"/>
          <w:numId w:val="7"/>
        </w:numPr>
        <w:spacing w:line="360" w:lineRule="auto"/>
        <w:jc w:val="both"/>
        <w:rPr>
          <w:lang w:val="en-CA" w:eastAsia="en-CA"/>
        </w:rPr>
      </w:pPr>
      <w:r>
        <w:rPr>
          <w:lang w:val="en-CA" w:eastAsia="en-CA"/>
        </w:rPr>
        <w:t xml:space="preserve">Scheduling </w:t>
      </w:r>
    </w:p>
    <w:p w:rsidR="005A45E6" w:rsidRPr="00FB14B8" w:rsidRDefault="00FB14B8" w:rsidP="002B1C81">
      <w:pPr>
        <w:pStyle w:val="BodyText"/>
        <w:numPr>
          <w:ilvl w:val="0"/>
          <w:numId w:val="7"/>
        </w:numPr>
        <w:spacing w:line="360" w:lineRule="auto"/>
        <w:jc w:val="both"/>
        <w:rPr>
          <w:lang w:val="en-CA" w:eastAsia="en-CA"/>
        </w:rPr>
      </w:pPr>
      <w:r>
        <w:rPr>
          <w:lang w:val="en-CA" w:eastAsia="en-CA"/>
        </w:rPr>
        <w:t xml:space="preserve">Industry, Function, Location </w:t>
      </w:r>
    </w:p>
    <w:p w:rsidR="005A45E6" w:rsidRPr="00026739" w:rsidRDefault="00B66007" w:rsidP="00617ED2">
      <w:pPr>
        <w:pStyle w:val="Heading3"/>
        <w:spacing w:line="360" w:lineRule="auto"/>
        <w:jc w:val="both"/>
      </w:pPr>
      <w:bookmarkStart w:id="28" w:name="_Toc476000823"/>
      <w:r>
        <w:t>Employers Manage Jobs Postings Page</w:t>
      </w:r>
      <w:bookmarkEnd w:id="28"/>
      <w:r>
        <w:t xml:space="preserve">  </w:t>
      </w:r>
    </w:p>
    <w:p w:rsidR="005A45E6" w:rsidRDefault="00EC455F" w:rsidP="00617ED2">
      <w:pPr>
        <w:pStyle w:val="BodyText"/>
        <w:spacing w:line="360" w:lineRule="auto"/>
        <w:jc w:val="both"/>
        <w:rPr>
          <w:lang w:val="en-CA" w:eastAsia="en-CA"/>
        </w:rPr>
      </w:pPr>
      <w:r>
        <w:rPr>
          <w:noProof/>
          <w:lang w:eastAsia="en-IN"/>
        </w:rPr>
        <w:drawing>
          <wp:inline distT="0" distB="0" distL="0" distR="0">
            <wp:extent cx="67437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43700" cy="3771900"/>
                    </a:xfrm>
                    <a:prstGeom prst="rect">
                      <a:avLst/>
                    </a:prstGeom>
                    <a:noFill/>
                    <a:ln>
                      <a:noFill/>
                    </a:ln>
                  </pic:spPr>
                </pic:pic>
              </a:graphicData>
            </a:graphic>
          </wp:inline>
        </w:drawing>
      </w:r>
    </w:p>
    <w:p w:rsidR="00AA4D50" w:rsidRDefault="00AA4D50" w:rsidP="00617ED2">
      <w:pPr>
        <w:jc w:val="both"/>
        <w:rPr>
          <w:lang w:val="en-CA" w:eastAsia="en-CA"/>
        </w:rPr>
      </w:pPr>
      <w:r>
        <w:rPr>
          <w:lang w:val="en-CA" w:eastAsia="en-CA"/>
        </w:rPr>
        <w:br w:type="page"/>
      </w:r>
    </w:p>
    <w:p w:rsidR="00B26B5E" w:rsidRPr="00806D5A" w:rsidRDefault="00B26B5E" w:rsidP="00617ED2">
      <w:pPr>
        <w:pStyle w:val="Heading3"/>
        <w:spacing w:line="360" w:lineRule="auto"/>
        <w:jc w:val="both"/>
      </w:pPr>
      <w:bookmarkStart w:id="29" w:name="_Toc476000824"/>
      <w:r>
        <w:lastRenderedPageBreak/>
        <w:t xml:space="preserve">Employers </w:t>
      </w:r>
      <w:r w:rsidR="002B72A1">
        <w:t>Application Management Section</w:t>
      </w:r>
      <w:bookmarkEnd w:id="29"/>
      <w:r w:rsidR="002B72A1">
        <w:t xml:space="preserve"> </w:t>
      </w:r>
      <w:r>
        <w:t xml:space="preserve"> </w:t>
      </w:r>
    </w:p>
    <w:p w:rsidR="00E25478" w:rsidRDefault="00E25478" w:rsidP="00617ED2">
      <w:pPr>
        <w:pStyle w:val="BodyText"/>
        <w:spacing w:line="360" w:lineRule="auto"/>
        <w:jc w:val="both"/>
        <w:rPr>
          <w:lang w:val="en-CA" w:eastAsia="en-CA"/>
        </w:rPr>
      </w:pPr>
    </w:p>
    <w:p w:rsidR="00E25478" w:rsidRDefault="002F39FE" w:rsidP="00617ED2">
      <w:pPr>
        <w:pStyle w:val="BodyText"/>
        <w:spacing w:line="360" w:lineRule="auto"/>
        <w:jc w:val="both"/>
        <w:rPr>
          <w:lang w:val="en-CA" w:eastAsia="en-CA"/>
        </w:rPr>
      </w:pPr>
      <w:r>
        <w:rPr>
          <w:noProof/>
          <w:lang w:eastAsia="en-IN"/>
        </w:rPr>
        <w:drawing>
          <wp:inline distT="0" distB="0" distL="0" distR="0">
            <wp:extent cx="6648450" cy="398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48450" cy="3981450"/>
                    </a:xfrm>
                    <a:prstGeom prst="rect">
                      <a:avLst/>
                    </a:prstGeom>
                    <a:noFill/>
                    <a:ln>
                      <a:noFill/>
                    </a:ln>
                  </pic:spPr>
                </pic:pic>
              </a:graphicData>
            </a:graphic>
          </wp:inline>
        </w:drawing>
      </w:r>
    </w:p>
    <w:p w:rsidR="003F4D66" w:rsidRPr="00806D5A" w:rsidRDefault="003F4D66" w:rsidP="00617ED2">
      <w:pPr>
        <w:pStyle w:val="Heading3"/>
        <w:spacing w:line="360" w:lineRule="auto"/>
        <w:jc w:val="both"/>
      </w:pPr>
      <w:bookmarkStart w:id="30" w:name="_Toc476000825"/>
      <w:r>
        <w:t>Employers Reports Section</w:t>
      </w:r>
      <w:bookmarkEnd w:id="30"/>
      <w:r>
        <w:t xml:space="preserve"> </w:t>
      </w:r>
    </w:p>
    <w:p w:rsidR="00E02E10" w:rsidRDefault="00E02E10" w:rsidP="00617ED2">
      <w:pPr>
        <w:pStyle w:val="BodyText"/>
        <w:spacing w:line="360" w:lineRule="auto"/>
        <w:jc w:val="both"/>
        <w:rPr>
          <w:lang w:val="en-CA" w:eastAsia="en-CA"/>
        </w:rPr>
      </w:pPr>
      <w:r>
        <w:rPr>
          <w:lang w:val="en-CA" w:eastAsia="en-CA"/>
        </w:rPr>
        <w:t xml:space="preserve">                </w:t>
      </w:r>
      <w:r w:rsidR="00593B68">
        <w:rPr>
          <w:lang w:val="en-CA" w:eastAsia="en-CA"/>
        </w:rPr>
        <w:t xml:space="preserve">Standard </w:t>
      </w:r>
      <w:r>
        <w:rPr>
          <w:lang w:val="en-CA" w:eastAsia="en-CA"/>
        </w:rPr>
        <w:t xml:space="preserve">reporting’s will be available in the module </w:t>
      </w:r>
    </w:p>
    <w:p w:rsidR="00C17C92" w:rsidRDefault="00E02E10" w:rsidP="002B1C81">
      <w:pPr>
        <w:pStyle w:val="BodyText"/>
        <w:numPr>
          <w:ilvl w:val="0"/>
          <w:numId w:val="6"/>
        </w:numPr>
        <w:spacing w:line="360" w:lineRule="auto"/>
        <w:jc w:val="both"/>
        <w:rPr>
          <w:lang w:val="en-CA" w:eastAsia="en-CA"/>
        </w:rPr>
      </w:pPr>
      <w:r>
        <w:rPr>
          <w:lang w:val="en-CA" w:eastAsia="en-CA"/>
        </w:rPr>
        <w:t>Database access</w:t>
      </w:r>
    </w:p>
    <w:p w:rsidR="00E02E10" w:rsidRDefault="00E02E10" w:rsidP="002B1C81">
      <w:pPr>
        <w:pStyle w:val="BodyText"/>
        <w:numPr>
          <w:ilvl w:val="0"/>
          <w:numId w:val="6"/>
        </w:numPr>
        <w:spacing w:line="360" w:lineRule="auto"/>
        <w:jc w:val="both"/>
        <w:rPr>
          <w:lang w:val="en-CA" w:eastAsia="en-CA"/>
        </w:rPr>
      </w:pPr>
      <w:r>
        <w:rPr>
          <w:lang w:val="en-CA" w:eastAsia="en-CA"/>
        </w:rPr>
        <w:t>Posting Report</w:t>
      </w:r>
    </w:p>
    <w:p w:rsidR="00E02E10" w:rsidRDefault="00E02E10" w:rsidP="002B1C81">
      <w:pPr>
        <w:pStyle w:val="BodyText"/>
        <w:numPr>
          <w:ilvl w:val="0"/>
          <w:numId w:val="6"/>
        </w:numPr>
        <w:spacing w:line="360" w:lineRule="auto"/>
        <w:jc w:val="both"/>
        <w:rPr>
          <w:lang w:val="en-CA" w:eastAsia="en-CA"/>
        </w:rPr>
      </w:pPr>
      <w:r>
        <w:rPr>
          <w:lang w:val="en-CA" w:eastAsia="en-CA"/>
        </w:rPr>
        <w:t xml:space="preserve">Email Sent </w:t>
      </w:r>
    </w:p>
    <w:p w:rsidR="00E02E10" w:rsidRDefault="00E02E10" w:rsidP="002B1C81">
      <w:pPr>
        <w:pStyle w:val="BodyText"/>
        <w:numPr>
          <w:ilvl w:val="0"/>
          <w:numId w:val="6"/>
        </w:numPr>
        <w:spacing w:line="360" w:lineRule="auto"/>
        <w:jc w:val="both"/>
        <w:rPr>
          <w:lang w:val="en-CA" w:eastAsia="en-CA"/>
        </w:rPr>
      </w:pPr>
      <w:r>
        <w:rPr>
          <w:lang w:val="en-CA" w:eastAsia="en-CA"/>
        </w:rPr>
        <w:t xml:space="preserve">SMS Sent </w:t>
      </w:r>
    </w:p>
    <w:p w:rsidR="00BD0DF2" w:rsidRPr="00BD0DF2" w:rsidRDefault="00BD0DF2" w:rsidP="00617ED2">
      <w:pPr>
        <w:pStyle w:val="BodyText"/>
        <w:spacing w:line="360" w:lineRule="auto"/>
        <w:jc w:val="both"/>
        <w:rPr>
          <w:lang w:val="en-CA" w:eastAsia="en-CA"/>
        </w:rPr>
      </w:pPr>
    </w:p>
    <w:p w:rsidR="00483958" w:rsidRPr="00483958" w:rsidRDefault="00483958" w:rsidP="00617ED2">
      <w:pPr>
        <w:pStyle w:val="BodyText"/>
        <w:spacing w:line="360" w:lineRule="auto"/>
        <w:jc w:val="both"/>
        <w:rPr>
          <w:lang w:val="en-CA" w:eastAsia="en-CA"/>
        </w:rPr>
      </w:pPr>
    </w:p>
    <w:p w:rsidR="00A860C8" w:rsidRPr="00A860C8" w:rsidRDefault="00A860C8" w:rsidP="00617ED2">
      <w:pPr>
        <w:pStyle w:val="BodyText"/>
        <w:spacing w:line="360" w:lineRule="auto"/>
        <w:jc w:val="both"/>
        <w:rPr>
          <w:lang w:val="en-CA" w:eastAsia="en-CA"/>
        </w:rPr>
      </w:pPr>
    </w:p>
    <w:p w:rsidR="007E03EA" w:rsidRDefault="007E03EA" w:rsidP="00617ED2">
      <w:pPr>
        <w:spacing w:line="360" w:lineRule="auto"/>
        <w:jc w:val="both"/>
      </w:pPr>
    </w:p>
    <w:p w:rsidR="007E03EA" w:rsidRDefault="007E03EA" w:rsidP="00617ED2">
      <w:pPr>
        <w:spacing w:line="360" w:lineRule="auto"/>
        <w:jc w:val="both"/>
      </w:pPr>
    </w:p>
    <w:p w:rsidR="00262D74" w:rsidRDefault="00262D74" w:rsidP="00617ED2">
      <w:pPr>
        <w:spacing w:line="360" w:lineRule="auto"/>
        <w:jc w:val="both"/>
      </w:pPr>
    </w:p>
    <w:sectPr w:rsidR="00262D74" w:rsidSect="00115DD6">
      <w:type w:val="continuous"/>
      <w:pgSz w:w="11906" w:h="16838"/>
      <w:pgMar w:top="1440" w:right="707"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FE3" w:rsidRDefault="00F60FE3" w:rsidP="006E4418">
      <w:pPr>
        <w:spacing w:after="0" w:line="240" w:lineRule="auto"/>
      </w:pPr>
      <w:r>
        <w:separator/>
      </w:r>
    </w:p>
  </w:endnote>
  <w:endnote w:type="continuationSeparator" w:id="0">
    <w:p w:rsidR="00F60FE3" w:rsidRDefault="00F60FE3" w:rsidP="006E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FE3" w:rsidRDefault="00F60FE3" w:rsidP="006E4418">
      <w:pPr>
        <w:spacing w:after="0" w:line="240" w:lineRule="auto"/>
      </w:pPr>
      <w:r>
        <w:separator/>
      </w:r>
    </w:p>
  </w:footnote>
  <w:footnote w:type="continuationSeparator" w:id="0">
    <w:p w:rsidR="00F60FE3" w:rsidRDefault="00F60FE3" w:rsidP="006E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185466"/>
      <w:docPartObj>
        <w:docPartGallery w:val="Watermarks"/>
        <w:docPartUnique/>
      </w:docPartObj>
    </w:sdtPr>
    <w:sdtEndPr/>
    <w:sdtContent>
      <w:p w:rsidR="006E4418" w:rsidRDefault="00F60FE3">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418" w:rsidRDefault="006E4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94BE8"/>
    <w:multiLevelType w:val="hybridMultilevel"/>
    <w:tmpl w:val="A70C2B2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nsid w:val="19290060"/>
    <w:multiLevelType w:val="hybridMultilevel"/>
    <w:tmpl w:val="8B6E93BE"/>
    <w:lvl w:ilvl="0" w:tplc="D43460E4">
      <w:start w:val="1"/>
      <w:numFmt w:val="decimal"/>
      <w:pStyle w:val="FISTableNumberedList"/>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30B9750C"/>
    <w:multiLevelType w:val="hybridMultilevel"/>
    <w:tmpl w:val="4FF49BF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7932EDD"/>
    <w:multiLevelType w:val="hybridMultilevel"/>
    <w:tmpl w:val="0870FC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5075E09"/>
    <w:multiLevelType w:val="hybridMultilevel"/>
    <w:tmpl w:val="5852D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CA54A426">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B466EC3"/>
    <w:multiLevelType w:val="hybridMultilevel"/>
    <w:tmpl w:val="EAFC6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42E2FF4"/>
    <w:multiLevelType w:val="hybridMultilevel"/>
    <w:tmpl w:val="D5F6F5BE"/>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7">
    <w:nsid w:val="5A286C02"/>
    <w:multiLevelType w:val="hybridMultilevel"/>
    <w:tmpl w:val="91CCA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E500031"/>
    <w:multiLevelType w:val="hybridMultilevel"/>
    <w:tmpl w:val="F166655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04D110D"/>
    <w:multiLevelType w:val="multilevel"/>
    <w:tmpl w:val="EC0AC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1F497D"/>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
  </w:num>
  <w:num w:numId="3">
    <w:abstractNumId w:val="4"/>
  </w:num>
  <w:num w:numId="4">
    <w:abstractNumId w:val="2"/>
  </w:num>
  <w:num w:numId="5">
    <w:abstractNumId w:val="5"/>
  </w:num>
  <w:num w:numId="6">
    <w:abstractNumId w:val="6"/>
  </w:num>
  <w:num w:numId="7">
    <w:abstractNumId w:val="0"/>
  </w:num>
  <w:num w:numId="8">
    <w:abstractNumId w:val="7"/>
  </w:num>
  <w:num w:numId="9">
    <w:abstractNumId w:val="3"/>
  </w:num>
  <w:num w:numId="10">
    <w:abstractNumId w:val="8"/>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B">
    <w15:presenceInfo w15:providerId="None" w15:userId="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65"/>
    <w:rsid w:val="00010ADE"/>
    <w:rsid w:val="00010C3A"/>
    <w:rsid w:val="0001372E"/>
    <w:rsid w:val="00017E9A"/>
    <w:rsid w:val="00024F53"/>
    <w:rsid w:val="000265F0"/>
    <w:rsid w:val="00026739"/>
    <w:rsid w:val="00036417"/>
    <w:rsid w:val="00036EFB"/>
    <w:rsid w:val="00057813"/>
    <w:rsid w:val="00061F2A"/>
    <w:rsid w:val="000624DC"/>
    <w:rsid w:val="000629AC"/>
    <w:rsid w:val="0006367A"/>
    <w:rsid w:val="00075D13"/>
    <w:rsid w:val="00077CFC"/>
    <w:rsid w:val="00083C35"/>
    <w:rsid w:val="0009293B"/>
    <w:rsid w:val="000A11B2"/>
    <w:rsid w:val="000A6B9C"/>
    <w:rsid w:val="000B184C"/>
    <w:rsid w:val="000B7F4C"/>
    <w:rsid w:val="000C0C48"/>
    <w:rsid w:val="000C3B86"/>
    <w:rsid w:val="000C5C9D"/>
    <w:rsid w:val="000F0CDA"/>
    <w:rsid w:val="001072EE"/>
    <w:rsid w:val="00115DD6"/>
    <w:rsid w:val="00116E0C"/>
    <w:rsid w:val="00121BE7"/>
    <w:rsid w:val="00130C94"/>
    <w:rsid w:val="00136FC3"/>
    <w:rsid w:val="00155473"/>
    <w:rsid w:val="00155875"/>
    <w:rsid w:val="00160A2C"/>
    <w:rsid w:val="0016114D"/>
    <w:rsid w:val="001632F6"/>
    <w:rsid w:val="001653DF"/>
    <w:rsid w:val="00175439"/>
    <w:rsid w:val="00175EF1"/>
    <w:rsid w:val="0019056A"/>
    <w:rsid w:val="00196E94"/>
    <w:rsid w:val="001B7F1E"/>
    <w:rsid w:val="001C189C"/>
    <w:rsid w:val="001D4E60"/>
    <w:rsid w:val="001E2F72"/>
    <w:rsid w:val="00202495"/>
    <w:rsid w:val="0020256E"/>
    <w:rsid w:val="00203B37"/>
    <w:rsid w:val="0020444D"/>
    <w:rsid w:val="00205210"/>
    <w:rsid w:val="002065A1"/>
    <w:rsid w:val="00207263"/>
    <w:rsid w:val="002119B4"/>
    <w:rsid w:val="00212709"/>
    <w:rsid w:val="00212F29"/>
    <w:rsid w:val="00214266"/>
    <w:rsid w:val="00216B88"/>
    <w:rsid w:val="002171F5"/>
    <w:rsid w:val="00244722"/>
    <w:rsid w:val="002447C9"/>
    <w:rsid w:val="002522DD"/>
    <w:rsid w:val="002541D1"/>
    <w:rsid w:val="00257FDA"/>
    <w:rsid w:val="00262D74"/>
    <w:rsid w:val="002657EA"/>
    <w:rsid w:val="00274859"/>
    <w:rsid w:val="00275B53"/>
    <w:rsid w:val="00283C0A"/>
    <w:rsid w:val="00293787"/>
    <w:rsid w:val="0029683B"/>
    <w:rsid w:val="00297997"/>
    <w:rsid w:val="002A02F4"/>
    <w:rsid w:val="002A0A3A"/>
    <w:rsid w:val="002A2311"/>
    <w:rsid w:val="002A5DCE"/>
    <w:rsid w:val="002A6DDB"/>
    <w:rsid w:val="002B057B"/>
    <w:rsid w:val="002B1C81"/>
    <w:rsid w:val="002B2625"/>
    <w:rsid w:val="002B400C"/>
    <w:rsid w:val="002B72A1"/>
    <w:rsid w:val="002B7EC5"/>
    <w:rsid w:val="002C09D9"/>
    <w:rsid w:val="002C1604"/>
    <w:rsid w:val="002C1FF8"/>
    <w:rsid w:val="002C2563"/>
    <w:rsid w:val="002D0DFA"/>
    <w:rsid w:val="002D2B6B"/>
    <w:rsid w:val="002D400A"/>
    <w:rsid w:val="002D71B1"/>
    <w:rsid w:val="002E1E32"/>
    <w:rsid w:val="002E5C52"/>
    <w:rsid w:val="002E645A"/>
    <w:rsid w:val="002E730B"/>
    <w:rsid w:val="002E73CA"/>
    <w:rsid w:val="002F31D1"/>
    <w:rsid w:val="002F39FE"/>
    <w:rsid w:val="0030126C"/>
    <w:rsid w:val="00301516"/>
    <w:rsid w:val="003143D4"/>
    <w:rsid w:val="00314FAC"/>
    <w:rsid w:val="00315AC8"/>
    <w:rsid w:val="003223A2"/>
    <w:rsid w:val="00331EAA"/>
    <w:rsid w:val="00335657"/>
    <w:rsid w:val="00341539"/>
    <w:rsid w:val="003428E3"/>
    <w:rsid w:val="0034405D"/>
    <w:rsid w:val="003461F1"/>
    <w:rsid w:val="003468C9"/>
    <w:rsid w:val="00352716"/>
    <w:rsid w:val="003544D9"/>
    <w:rsid w:val="003607D4"/>
    <w:rsid w:val="00362134"/>
    <w:rsid w:val="00384752"/>
    <w:rsid w:val="003944E9"/>
    <w:rsid w:val="003964E7"/>
    <w:rsid w:val="00396DA9"/>
    <w:rsid w:val="003A17EC"/>
    <w:rsid w:val="003A36D0"/>
    <w:rsid w:val="003C17AC"/>
    <w:rsid w:val="003C4009"/>
    <w:rsid w:val="003C4FFE"/>
    <w:rsid w:val="003D3BAC"/>
    <w:rsid w:val="003F2135"/>
    <w:rsid w:val="003F4D66"/>
    <w:rsid w:val="003F5F95"/>
    <w:rsid w:val="004025BE"/>
    <w:rsid w:val="00402E54"/>
    <w:rsid w:val="00412A90"/>
    <w:rsid w:val="004137FE"/>
    <w:rsid w:val="00415F93"/>
    <w:rsid w:val="0041736C"/>
    <w:rsid w:val="004213E8"/>
    <w:rsid w:val="0042752C"/>
    <w:rsid w:val="00427D79"/>
    <w:rsid w:val="00437F60"/>
    <w:rsid w:val="00443385"/>
    <w:rsid w:val="00451352"/>
    <w:rsid w:val="00483958"/>
    <w:rsid w:val="00487DE2"/>
    <w:rsid w:val="00487F24"/>
    <w:rsid w:val="0049174D"/>
    <w:rsid w:val="00492F87"/>
    <w:rsid w:val="00493A6B"/>
    <w:rsid w:val="004A10B9"/>
    <w:rsid w:val="004A325A"/>
    <w:rsid w:val="004A6E88"/>
    <w:rsid w:val="004B6BDF"/>
    <w:rsid w:val="004C06E5"/>
    <w:rsid w:val="004C740B"/>
    <w:rsid w:val="004D1BB2"/>
    <w:rsid w:val="004D3227"/>
    <w:rsid w:val="004E3425"/>
    <w:rsid w:val="004E37DF"/>
    <w:rsid w:val="004F2DF4"/>
    <w:rsid w:val="004F318C"/>
    <w:rsid w:val="00511E90"/>
    <w:rsid w:val="00517A9F"/>
    <w:rsid w:val="00520CC5"/>
    <w:rsid w:val="00534032"/>
    <w:rsid w:val="00541B91"/>
    <w:rsid w:val="005448A1"/>
    <w:rsid w:val="0055004F"/>
    <w:rsid w:val="00550469"/>
    <w:rsid w:val="00553B66"/>
    <w:rsid w:val="00554181"/>
    <w:rsid w:val="0056249F"/>
    <w:rsid w:val="00567DB1"/>
    <w:rsid w:val="00572E14"/>
    <w:rsid w:val="00575FB4"/>
    <w:rsid w:val="00584546"/>
    <w:rsid w:val="00584C2A"/>
    <w:rsid w:val="00591193"/>
    <w:rsid w:val="00593B68"/>
    <w:rsid w:val="005A0990"/>
    <w:rsid w:val="005A45E6"/>
    <w:rsid w:val="005A4CD3"/>
    <w:rsid w:val="005A7195"/>
    <w:rsid w:val="005B47D7"/>
    <w:rsid w:val="005B6647"/>
    <w:rsid w:val="005B7D61"/>
    <w:rsid w:val="005C31A2"/>
    <w:rsid w:val="005D536B"/>
    <w:rsid w:val="005D5464"/>
    <w:rsid w:val="005D62D5"/>
    <w:rsid w:val="005D783E"/>
    <w:rsid w:val="005E05DE"/>
    <w:rsid w:val="005E0942"/>
    <w:rsid w:val="005E18F5"/>
    <w:rsid w:val="005E1B75"/>
    <w:rsid w:val="005E2992"/>
    <w:rsid w:val="005E3065"/>
    <w:rsid w:val="005E4A92"/>
    <w:rsid w:val="005E5F65"/>
    <w:rsid w:val="005E7FA1"/>
    <w:rsid w:val="005F4CF0"/>
    <w:rsid w:val="006007B9"/>
    <w:rsid w:val="00601AF3"/>
    <w:rsid w:val="006037CD"/>
    <w:rsid w:val="00606570"/>
    <w:rsid w:val="00612143"/>
    <w:rsid w:val="00615C28"/>
    <w:rsid w:val="006163A5"/>
    <w:rsid w:val="00617ED2"/>
    <w:rsid w:val="00631534"/>
    <w:rsid w:val="00633A3D"/>
    <w:rsid w:val="006502F6"/>
    <w:rsid w:val="00651EF3"/>
    <w:rsid w:val="00655BB3"/>
    <w:rsid w:val="006619DF"/>
    <w:rsid w:val="006637D6"/>
    <w:rsid w:val="00676628"/>
    <w:rsid w:val="006853C7"/>
    <w:rsid w:val="00685D0B"/>
    <w:rsid w:val="00686003"/>
    <w:rsid w:val="00694BFC"/>
    <w:rsid w:val="00695F28"/>
    <w:rsid w:val="006968FB"/>
    <w:rsid w:val="006A6239"/>
    <w:rsid w:val="006B0114"/>
    <w:rsid w:val="006B5691"/>
    <w:rsid w:val="006C09DE"/>
    <w:rsid w:val="006E4418"/>
    <w:rsid w:val="006E5C01"/>
    <w:rsid w:val="006F1DA8"/>
    <w:rsid w:val="006F7A1D"/>
    <w:rsid w:val="0070194E"/>
    <w:rsid w:val="00715525"/>
    <w:rsid w:val="0072697C"/>
    <w:rsid w:val="00726C15"/>
    <w:rsid w:val="00730E87"/>
    <w:rsid w:val="0073242B"/>
    <w:rsid w:val="007361D8"/>
    <w:rsid w:val="00740717"/>
    <w:rsid w:val="00741FF7"/>
    <w:rsid w:val="00746EE2"/>
    <w:rsid w:val="00751AF6"/>
    <w:rsid w:val="007520A5"/>
    <w:rsid w:val="0076123A"/>
    <w:rsid w:val="00764FD1"/>
    <w:rsid w:val="007650C0"/>
    <w:rsid w:val="007651C7"/>
    <w:rsid w:val="00765BC4"/>
    <w:rsid w:val="007747CA"/>
    <w:rsid w:val="007779BA"/>
    <w:rsid w:val="00777F94"/>
    <w:rsid w:val="007814D6"/>
    <w:rsid w:val="00782805"/>
    <w:rsid w:val="00785409"/>
    <w:rsid w:val="00786928"/>
    <w:rsid w:val="00787132"/>
    <w:rsid w:val="00796E2A"/>
    <w:rsid w:val="007B6D3A"/>
    <w:rsid w:val="007B7163"/>
    <w:rsid w:val="007C3573"/>
    <w:rsid w:val="007D6470"/>
    <w:rsid w:val="007E03EA"/>
    <w:rsid w:val="007F12A6"/>
    <w:rsid w:val="007F405E"/>
    <w:rsid w:val="007F5707"/>
    <w:rsid w:val="007F6FD3"/>
    <w:rsid w:val="00801A2F"/>
    <w:rsid w:val="008053BA"/>
    <w:rsid w:val="00806D5A"/>
    <w:rsid w:val="008074CC"/>
    <w:rsid w:val="008124D0"/>
    <w:rsid w:val="00814AB6"/>
    <w:rsid w:val="00815D6C"/>
    <w:rsid w:val="008464FB"/>
    <w:rsid w:val="00861776"/>
    <w:rsid w:val="00863053"/>
    <w:rsid w:val="00863C1D"/>
    <w:rsid w:val="0086482C"/>
    <w:rsid w:val="00864C5C"/>
    <w:rsid w:val="00865BF5"/>
    <w:rsid w:val="0087027A"/>
    <w:rsid w:val="00877C5B"/>
    <w:rsid w:val="008825FD"/>
    <w:rsid w:val="00892ACA"/>
    <w:rsid w:val="008939E8"/>
    <w:rsid w:val="008A0038"/>
    <w:rsid w:val="008B0880"/>
    <w:rsid w:val="008B7998"/>
    <w:rsid w:val="008D3586"/>
    <w:rsid w:val="008E281B"/>
    <w:rsid w:val="008E35C5"/>
    <w:rsid w:val="008E5B58"/>
    <w:rsid w:val="008F31EB"/>
    <w:rsid w:val="008F588E"/>
    <w:rsid w:val="009037AC"/>
    <w:rsid w:val="009061F4"/>
    <w:rsid w:val="009070E2"/>
    <w:rsid w:val="00910E6B"/>
    <w:rsid w:val="00912184"/>
    <w:rsid w:val="00914030"/>
    <w:rsid w:val="00926F1F"/>
    <w:rsid w:val="009343F4"/>
    <w:rsid w:val="00936762"/>
    <w:rsid w:val="009501EA"/>
    <w:rsid w:val="009664D7"/>
    <w:rsid w:val="00975530"/>
    <w:rsid w:val="00980221"/>
    <w:rsid w:val="00980340"/>
    <w:rsid w:val="00982F11"/>
    <w:rsid w:val="009933DE"/>
    <w:rsid w:val="00997F5A"/>
    <w:rsid w:val="009A04D1"/>
    <w:rsid w:val="009B7F73"/>
    <w:rsid w:val="009C0FE2"/>
    <w:rsid w:val="009C696E"/>
    <w:rsid w:val="009D5A4B"/>
    <w:rsid w:val="009E0574"/>
    <w:rsid w:val="009E0AFA"/>
    <w:rsid w:val="009E1B50"/>
    <w:rsid w:val="009E564F"/>
    <w:rsid w:val="009E5CF9"/>
    <w:rsid w:val="009E5E29"/>
    <w:rsid w:val="00A038D5"/>
    <w:rsid w:val="00A04BFD"/>
    <w:rsid w:val="00A244BB"/>
    <w:rsid w:val="00A3432A"/>
    <w:rsid w:val="00A40838"/>
    <w:rsid w:val="00A46A74"/>
    <w:rsid w:val="00A53682"/>
    <w:rsid w:val="00A64F69"/>
    <w:rsid w:val="00A70003"/>
    <w:rsid w:val="00A72D91"/>
    <w:rsid w:val="00A860C8"/>
    <w:rsid w:val="00A92492"/>
    <w:rsid w:val="00A92BC1"/>
    <w:rsid w:val="00A940A1"/>
    <w:rsid w:val="00A97980"/>
    <w:rsid w:val="00AA1EC8"/>
    <w:rsid w:val="00AA409D"/>
    <w:rsid w:val="00AA4D50"/>
    <w:rsid w:val="00AA797E"/>
    <w:rsid w:val="00AB0644"/>
    <w:rsid w:val="00AB06D3"/>
    <w:rsid w:val="00AC1771"/>
    <w:rsid w:val="00AD2A62"/>
    <w:rsid w:val="00AE0324"/>
    <w:rsid w:val="00AE1265"/>
    <w:rsid w:val="00AE4FAF"/>
    <w:rsid w:val="00AF4051"/>
    <w:rsid w:val="00B066B7"/>
    <w:rsid w:val="00B07052"/>
    <w:rsid w:val="00B07F1D"/>
    <w:rsid w:val="00B13C8F"/>
    <w:rsid w:val="00B2119E"/>
    <w:rsid w:val="00B211F3"/>
    <w:rsid w:val="00B26B5E"/>
    <w:rsid w:val="00B3755B"/>
    <w:rsid w:val="00B4186B"/>
    <w:rsid w:val="00B50161"/>
    <w:rsid w:val="00B52B10"/>
    <w:rsid w:val="00B57125"/>
    <w:rsid w:val="00B64170"/>
    <w:rsid w:val="00B64882"/>
    <w:rsid w:val="00B65AEE"/>
    <w:rsid w:val="00B66007"/>
    <w:rsid w:val="00B707AD"/>
    <w:rsid w:val="00B70876"/>
    <w:rsid w:val="00B736D1"/>
    <w:rsid w:val="00B74B49"/>
    <w:rsid w:val="00B77630"/>
    <w:rsid w:val="00B871E7"/>
    <w:rsid w:val="00B976F5"/>
    <w:rsid w:val="00BA7465"/>
    <w:rsid w:val="00BB1685"/>
    <w:rsid w:val="00BB7D39"/>
    <w:rsid w:val="00BC3CCE"/>
    <w:rsid w:val="00BD0DF2"/>
    <w:rsid w:val="00BE561A"/>
    <w:rsid w:val="00BF0947"/>
    <w:rsid w:val="00C01A59"/>
    <w:rsid w:val="00C026BE"/>
    <w:rsid w:val="00C03087"/>
    <w:rsid w:val="00C037FD"/>
    <w:rsid w:val="00C11D90"/>
    <w:rsid w:val="00C17C92"/>
    <w:rsid w:val="00C2033D"/>
    <w:rsid w:val="00C20DCD"/>
    <w:rsid w:val="00C353BD"/>
    <w:rsid w:val="00C370BF"/>
    <w:rsid w:val="00C410DF"/>
    <w:rsid w:val="00C42B88"/>
    <w:rsid w:val="00C43508"/>
    <w:rsid w:val="00C45531"/>
    <w:rsid w:val="00C45AFA"/>
    <w:rsid w:val="00C67840"/>
    <w:rsid w:val="00C72EE2"/>
    <w:rsid w:val="00C76CC5"/>
    <w:rsid w:val="00C82E62"/>
    <w:rsid w:val="00C9036D"/>
    <w:rsid w:val="00C90F50"/>
    <w:rsid w:val="00CA0074"/>
    <w:rsid w:val="00CA400F"/>
    <w:rsid w:val="00CD0314"/>
    <w:rsid w:val="00CD5271"/>
    <w:rsid w:val="00CD6D5A"/>
    <w:rsid w:val="00CF2E40"/>
    <w:rsid w:val="00CF3CE0"/>
    <w:rsid w:val="00CF77C3"/>
    <w:rsid w:val="00D01C32"/>
    <w:rsid w:val="00D061BC"/>
    <w:rsid w:val="00D107FF"/>
    <w:rsid w:val="00D20DEA"/>
    <w:rsid w:val="00D23511"/>
    <w:rsid w:val="00D25F72"/>
    <w:rsid w:val="00D35360"/>
    <w:rsid w:val="00D410E9"/>
    <w:rsid w:val="00D6023E"/>
    <w:rsid w:val="00D64C91"/>
    <w:rsid w:val="00D7270F"/>
    <w:rsid w:val="00D72F20"/>
    <w:rsid w:val="00D73106"/>
    <w:rsid w:val="00D7565C"/>
    <w:rsid w:val="00D769B5"/>
    <w:rsid w:val="00D76C58"/>
    <w:rsid w:val="00D874D4"/>
    <w:rsid w:val="00D93294"/>
    <w:rsid w:val="00D94444"/>
    <w:rsid w:val="00D96073"/>
    <w:rsid w:val="00DA0A9A"/>
    <w:rsid w:val="00DA0B0B"/>
    <w:rsid w:val="00DA67DC"/>
    <w:rsid w:val="00DA6A5B"/>
    <w:rsid w:val="00DB0989"/>
    <w:rsid w:val="00DB4F38"/>
    <w:rsid w:val="00DD3751"/>
    <w:rsid w:val="00DD52BF"/>
    <w:rsid w:val="00E0167E"/>
    <w:rsid w:val="00E02E10"/>
    <w:rsid w:val="00E04827"/>
    <w:rsid w:val="00E119C8"/>
    <w:rsid w:val="00E25478"/>
    <w:rsid w:val="00E268E2"/>
    <w:rsid w:val="00E3333B"/>
    <w:rsid w:val="00E36240"/>
    <w:rsid w:val="00E36A2C"/>
    <w:rsid w:val="00E458B5"/>
    <w:rsid w:val="00E54214"/>
    <w:rsid w:val="00E54F9A"/>
    <w:rsid w:val="00E7125C"/>
    <w:rsid w:val="00E82129"/>
    <w:rsid w:val="00E9289C"/>
    <w:rsid w:val="00EB1987"/>
    <w:rsid w:val="00EB2D4E"/>
    <w:rsid w:val="00EB6187"/>
    <w:rsid w:val="00EC31A4"/>
    <w:rsid w:val="00EC455F"/>
    <w:rsid w:val="00EC547A"/>
    <w:rsid w:val="00EC721E"/>
    <w:rsid w:val="00EC7EF6"/>
    <w:rsid w:val="00ED1A02"/>
    <w:rsid w:val="00ED761D"/>
    <w:rsid w:val="00EE4206"/>
    <w:rsid w:val="00EE4303"/>
    <w:rsid w:val="00EF0F77"/>
    <w:rsid w:val="00EF4CC0"/>
    <w:rsid w:val="00EF632D"/>
    <w:rsid w:val="00F001FA"/>
    <w:rsid w:val="00F002D6"/>
    <w:rsid w:val="00F146D5"/>
    <w:rsid w:val="00F26D8C"/>
    <w:rsid w:val="00F36A34"/>
    <w:rsid w:val="00F41D8E"/>
    <w:rsid w:val="00F42259"/>
    <w:rsid w:val="00F45B2A"/>
    <w:rsid w:val="00F60440"/>
    <w:rsid w:val="00F60FE3"/>
    <w:rsid w:val="00F71B5E"/>
    <w:rsid w:val="00F82E52"/>
    <w:rsid w:val="00F835B3"/>
    <w:rsid w:val="00F8771B"/>
    <w:rsid w:val="00F915AC"/>
    <w:rsid w:val="00F953C2"/>
    <w:rsid w:val="00FA6C99"/>
    <w:rsid w:val="00FB14B8"/>
    <w:rsid w:val="00FC3200"/>
    <w:rsid w:val="00FC3B16"/>
    <w:rsid w:val="00FD00F7"/>
    <w:rsid w:val="00FD1002"/>
    <w:rsid w:val="00FD1926"/>
    <w:rsid w:val="00FE43EE"/>
    <w:rsid w:val="00FE5989"/>
    <w:rsid w:val="00FE7AD6"/>
    <w:rsid w:val="00FF0C7D"/>
    <w:rsid w:val="00FF67E3"/>
    <w:rsid w:val="00FF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DA3F743-2FEC-4B5A-AA8E-380EF35F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Part Title,H1,Part,(ALL CAPS 12)"/>
    <w:basedOn w:val="Normal"/>
    <w:next w:val="BodyText"/>
    <w:link w:val="Heading1Char"/>
    <w:qFormat/>
    <w:rsid w:val="00D6023E"/>
    <w:pPr>
      <w:keepNext/>
      <w:keepLines/>
      <w:pageBreakBefore/>
      <w:numPr>
        <w:numId w:val="1"/>
      </w:numPr>
      <w:spacing w:before="360" w:after="120" w:line="274" w:lineRule="auto"/>
      <w:outlineLvl w:val="0"/>
    </w:pPr>
    <w:rPr>
      <w:rFonts w:ascii="Cambria" w:eastAsia="Times New Roman" w:hAnsi="Cambria" w:cs="Times New Roman"/>
      <w:bCs/>
      <w:color w:val="1F497D"/>
      <w:sz w:val="32"/>
      <w:szCs w:val="28"/>
      <w:lang w:val="en-CA" w:eastAsia="en-CA"/>
    </w:rPr>
  </w:style>
  <w:style w:type="paragraph" w:styleId="Heading2">
    <w:name w:val="heading 2"/>
    <w:basedOn w:val="Normal"/>
    <w:next w:val="BodyText"/>
    <w:link w:val="Heading2Char"/>
    <w:unhideWhenUsed/>
    <w:qFormat/>
    <w:rsid w:val="00D6023E"/>
    <w:pPr>
      <w:keepNext/>
      <w:keepLines/>
      <w:numPr>
        <w:ilvl w:val="1"/>
        <w:numId w:val="1"/>
      </w:numPr>
      <w:spacing w:before="240" w:after="120" w:line="274" w:lineRule="auto"/>
      <w:outlineLvl w:val="1"/>
    </w:pPr>
    <w:rPr>
      <w:rFonts w:ascii="Cambria" w:eastAsia="Times New Roman" w:hAnsi="Cambria" w:cs="Times New Roman"/>
      <w:b/>
      <w:bCs/>
      <w:color w:val="9BBB59"/>
      <w:sz w:val="28"/>
      <w:szCs w:val="26"/>
      <w:lang w:val="en-CA" w:eastAsia="en-CA"/>
    </w:rPr>
  </w:style>
  <w:style w:type="paragraph" w:styleId="Heading3">
    <w:name w:val="heading 3"/>
    <w:basedOn w:val="Normal"/>
    <w:next w:val="BodyText"/>
    <w:link w:val="Heading3Char"/>
    <w:unhideWhenUsed/>
    <w:qFormat/>
    <w:rsid w:val="00D6023E"/>
    <w:pPr>
      <w:keepNext/>
      <w:keepLines/>
      <w:numPr>
        <w:ilvl w:val="2"/>
        <w:numId w:val="1"/>
      </w:numPr>
      <w:spacing w:before="240" w:after="120" w:line="274" w:lineRule="auto"/>
      <w:outlineLvl w:val="2"/>
    </w:pPr>
    <w:rPr>
      <w:rFonts w:ascii="Calibri" w:eastAsia="Times New Roman" w:hAnsi="Calibri" w:cs="Times New Roman"/>
      <w:b/>
      <w:bCs/>
      <w:color w:val="1F497D"/>
      <w:sz w:val="24"/>
      <w:lang w:val="en-CA" w:eastAsia="en-CA"/>
    </w:rPr>
  </w:style>
  <w:style w:type="paragraph" w:styleId="Heading4">
    <w:name w:val="heading 4"/>
    <w:basedOn w:val="Normal"/>
    <w:next w:val="BodyText"/>
    <w:link w:val="Heading4Char"/>
    <w:unhideWhenUsed/>
    <w:qFormat/>
    <w:rsid w:val="00D6023E"/>
    <w:pPr>
      <w:keepNext/>
      <w:keepLines/>
      <w:numPr>
        <w:ilvl w:val="3"/>
        <w:numId w:val="1"/>
      </w:numPr>
      <w:spacing w:before="200" w:after="120" w:line="274" w:lineRule="auto"/>
      <w:outlineLvl w:val="3"/>
    </w:pPr>
    <w:rPr>
      <w:rFonts w:ascii="Cambria" w:eastAsia="Times New Roman" w:hAnsi="Cambria" w:cs="Times New Roman"/>
      <w:b/>
      <w:bCs/>
      <w:i/>
      <w:iCs/>
      <w:color w:val="262626"/>
      <w:sz w:val="20"/>
      <w:lang w:val="en-CA" w:eastAsia="en-CA"/>
    </w:rPr>
  </w:style>
  <w:style w:type="paragraph" w:styleId="Heading5">
    <w:name w:val="heading 5"/>
    <w:basedOn w:val="Normal"/>
    <w:next w:val="BodyText"/>
    <w:link w:val="Heading5Char"/>
    <w:unhideWhenUsed/>
    <w:qFormat/>
    <w:rsid w:val="00D6023E"/>
    <w:pPr>
      <w:keepNext/>
      <w:keepLines/>
      <w:numPr>
        <w:ilvl w:val="4"/>
        <w:numId w:val="1"/>
      </w:numPr>
      <w:spacing w:before="200" w:after="120" w:line="274" w:lineRule="auto"/>
      <w:outlineLvl w:val="4"/>
    </w:pPr>
    <w:rPr>
      <w:rFonts w:ascii="Cambria" w:eastAsia="Times New Roman" w:hAnsi="Cambria" w:cs="Times New Roman"/>
      <w:color w:val="000000"/>
      <w:sz w:val="2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0B"/>
    <w:pPr>
      <w:ind w:left="720"/>
      <w:contextualSpacing/>
    </w:pPr>
  </w:style>
  <w:style w:type="paragraph" w:styleId="NoSpacing">
    <w:name w:val="No Spacing"/>
    <w:uiPriority w:val="1"/>
    <w:qFormat/>
    <w:rsid w:val="009E1B50"/>
    <w:pPr>
      <w:spacing w:after="0" w:line="240" w:lineRule="auto"/>
    </w:pPr>
  </w:style>
  <w:style w:type="character" w:customStyle="1" w:styleId="Heading1Char">
    <w:name w:val="Heading 1 Char"/>
    <w:aliases w:val="Part Title Char,H1 Char,Part Char,(ALL CAPS 12) Char"/>
    <w:basedOn w:val="DefaultParagraphFont"/>
    <w:link w:val="Heading1"/>
    <w:rsid w:val="00D6023E"/>
    <w:rPr>
      <w:rFonts w:ascii="Cambria" w:eastAsia="Times New Roman" w:hAnsi="Cambria" w:cs="Times New Roman"/>
      <w:bCs/>
      <w:color w:val="1F497D"/>
      <w:sz w:val="32"/>
      <w:szCs w:val="28"/>
      <w:lang w:val="en-CA" w:eastAsia="en-CA"/>
    </w:rPr>
  </w:style>
  <w:style w:type="character" w:customStyle="1" w:styleId="Heading2Char">
    <w:name w:val="Heading 2 Char"/>
    <w:basedOn w:val="DefaultParagraphFont"/>
    <w:link w:val="Heading2"/>
    <w:rsid w:val="00D6023E"/>
    <w:rPr>
      <w:rFonts w:ascii="Cambria" w:eastAsia="Times New Roman" w:hAnsi="Cambria" w:cs="Times New Roman"/>
      <w:b/>
      <w:bCs/>
      <w:color w:val="9BBB59"/>
      <w:sz w:val="28"/>
      <w:szCs w:val="26"/>
      <w:lang w:val="en-CA" w:eastAsia="en-CA"/>
    </w:rPr>
  </w:style>
  <w:style w:type="character" w:customStyle="1" w:styleId="Heading3Char">
    <w:name w:val="Heading 3 Char"/>
    <w:basedOn w:val="DefaultParagraphFont"/>
    <w:link w:val="Heading3"/>
    <w:rsid w:val="00D6023E"/>
    <w:rPr>
      <w:rFonts w:ascii="Calibri" w:eastAsia="Times New Roman" w:hAnsi="Calibri" w:cs="Times New Roman"/>
      <w:b/>
      <w:bCs/>
      <w:color w:val="1F497D"/>
      <w:sz w:val="24"/>
      <w:lang w:val="en-CA" w:eastAsia="en-CA"/>
    </w:rPr>
  </w:style>
  <w:style w:type="character" w:customStyle="1" w:styleId="Heading4Char">
    <w:name w:val="Heading 4 Char"/>
    <w:basedOn w:val="DefaultParagraphFont"/>
    <w:link w:val="Heading4"/>
    <w:rsid w:val="00D6023E"/>
    <w:rPr>
      <w:rFonts w:ascii="Cambria" w:eastAsia="Times New Roman" w:hAnsi="Cambria" w:cs="Times New Roman"/>
      <w:b/>
      <w:bCs/>
      <w:i/>
      <w:iCs/>
      <w:color w:val="262626"/>
      <w:sz w:val="20"/>
      <w:lang w:val="en-CA" w:eastAsia="en-CA"/>
    </w:rPr>
  </w:style>
  <w:style w:type="character" w:customStyle="1" w:styleId="Heading5Char">
    <w:name w:val="Heading 5 Char"/>
    <w:basedOn w:val="DefaultParagraphFont"/>
    <w:link w:val="Heading5"/>
    <w:rsid w:val="00D6023E"/>
    <w:rPr>
      <w:rFonts w:ascii="Cambria" w:eastAsia="Times New Roman" w:hAnsi="Cambria" w:cs="Times New Roman"/>
      <w:color w:val="000000"/>
      <w:sz w:val="20"/>
      <w:lang w:val="en-CA" w:eastAsia="en-CA"/>
    </w:rPr>
  </w:style>
  <w:style w:type="paragraph" w:styleId="BodyText">
    <w:name w:val="Body Text"/>
    <w:basedOn w:val="Normal"/>
    <w:link w:val="BodyTextChar"/>
    <w:uiPriority w:val="99"/>
    <w:unhideWhenUsed/>
    <w:rsid w:val="00D6023E"/>
    <w:pPr>
      <w:spacing w:after="120"/>
    </w:pPr>
  </w:style>
  <w:style w:type="character" w:customStyle="1" w:styleId="BodyTextChar">
    <w:name w:val="Body Text Char"/>
    <w:basedOn w:val="DefaultParagraphFont"/>
    <w:link w:val="BodyText"/>
    <w:uiPriority w:val="99"/>
    <w:rsid w:val="00D6023E"/>
  </w:style>
  <w:style w:type="paragraph" w:customStyle="1" w:styleId="FISTableNumberedList">
    <w:name w:val="FIS Table Numbered List"/>
    <w:basedOn w:val="Normal"/>
    <w:qFormat/>
    <w:rsid w:val="00D6023E"/>
    <w:pPr>
      <w:numPr>
        <w:numId w:val="2"/>
      </w:numPr>
      <w:spacing w:before="20" w:after="40" w:line="274" w:lineRule="auto"/>
    </w:pPr>
    <w:rPr>
      <w:rFonts w:ascii="Calibri" w:eastAsia="Calibri" w:hAnsi="Calibri" w:cs="Arial"/>
      <w:sz w:val="20"/>
      <w:lang w:val="en-US"/>
    </w:rPr>
  </w:style>
  <w:style w:type="character" w:customStyle="1" w:styleId="apple-converted-space">
    <w:name w:val="apple-converted-space"/>
    <w:basedOn w:val="DefaultParagraphFont"/>
    <w:rsid w:val="00205210"/>
  </w:style>
  <w:style w:type="table" w:styleId="TableGrid">
    <w:name w:val="Table Grid"/>
    <w:basedOn w:val="TableNormal"/>
    <w:uiPriority w:val="39"/>
    <w:rsid w:val="00160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7052"/>
    <w:rPr>
      <w:color w:val="0563C1" w:themeColor="hyperlink"/>
      <w:u w:val="single"/>
    </w:rPr>
  </w:style>
  <w:style w:type="paragraph" w:styleId="TOCHeading">
    <w:name w:val="TOC Heading"/>
    <w:basedOn w:val="Heading1"/>
    <w:next w:val="Normal"/>
    <w:uiPriority w:val="39"/>
    <w:unhideWhenUsed/>
    <w:qFormat/>
    <w:rsid w:val="00F41D8E"/>
    <w:pPr>
      <w:pageBreakBefore w:val="0"/>
      <w:numPr>
        <w:numId w:val="0"/>
      </w:numPr>
      <w:spacing w:before="240" w:after="0" w:line="259" w:lineRule="auto"/>
      <w:outlineLvl w:val="9"/>
    </w:pPr>
    <w:rPr>
      <w:rFonts w:asciiTheme="majorHAnsi" w:eastAsiaTheme="majorEastAsia" w:hAnsiTheme="majorHAnsi" w:cstheme="majorBidi"/>
      <w:bCs w:val="0"/>
      <w:color w:val="2E74B5" w:themeColor="accent1" w:themeShade="BF"/>
      <w:szCs w:val="32"/>
      <w:lang w:val="en-US" w:eastAsia="en-US"/>
    </w:rPr>
  </w:style>
  <w:style w:type="paragraph" w:styleId="TOC2">
    <w:name w:val="toc 2"/>
    <w:basedOn w:val="Normal"/>
    <w:next w:val="Normal"/>
    <w:autoRedefine/>
    <w:uiPriority w:val="39"/>
    <w:unhideWhenUsed/>
    <w:rsid w:val="00F41D8E"/>
    <w:pPr>
      <w:spacing w:after="100"/>
      <w:ind w:left="220"/>
    </w:pPr>
  </w:style>
  <w:style w:type="paragraph" w:styleId="TOC3">
    <w:name w:val="toc 3"/>
    <w:basedOn w:val="Normal"/>
    <w:next w:val="Normal"/>
    <w:autoRedefine/>
    <w:uiPriority w:val="39"/>
    <w:unhideWhenUsed/>
    <w:rsid w:val="00F41D8E"/>
    <w:pPr>
      <w:spacing w:after="100"/>
      <w:ind w:left="440"/>
    </w:pPr>
  </w:style>
  <w:style w:type="paragraph" w:styleId="TOC1">
    <w:name w:val="toc 1"/>
    <w:basedOn w:val="Normal"/>
    <w:next w:val="Normal"/>
    <w:autoRedefine/>
    <w:uiPriority w:val="39"/>
    <w:unhideWhenUsed/>
    <w:rsid w:val="003964E7"/>
    <w:pPr>
      <w:spacing w:after="100"/>
    </w:pPr>
  </w:style>
  <w:style w:type="paragraph" w:styleId="Header">
    <w:name w:val="header"/>
    <w:basedOn w:val="Normal"/>
    <w:link w:val="HeaderChar"/>
    <w:uiPriority w:val="99"/>
    <w:unhideWhenUsed/>
    <w:rsid w:val="006E4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18"/>
  </w:style>
  <w:style w:type="paragraph" w:styleId="Footer">
    <w:name w:val="footer"/>
    <w:basedOn w:val="Normal"/>
    <w:link w:val="FooterChar"/>
    <w:uiPriority w:val="99"/>
    <w:unhideWhenUsed/>
    <w:rsid w:val="006E4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03245">
      <w:bodyDiv w:val="1"/>
      <w:marLeft w:val="0"/>
      <w:marRight w:val="0"/>
      <w:marTop w:val="0"/>
      <w:marBottom w:val="0"/>
      <w:divBdr>
        <w:top w:val="none" w:sz="0" w:space="0" w:color="auto"/>
        <w:left w:val="none" w:sz="0" w:space="0" w:color="auto"/>
        <w:bottom w:val="none" w:sz="0" w:space="0" w:color="auto"/>
        <w:right w:val="none" w:sz="0" w:space="0" w:color="auto"/>
      </w:divBdr>
    </w:div>
    <w:div w:id="882601820">
      <w:bodyDiv w:val="1"/>
      <w:marLeft w:val="0"/>
      <w:marRight w:val="0"/>
      <w:marTop w:val="0"/>
      <w:marBottom w:val="0"/>
      <w:divBdr>
        <w:top w:val="none" w:sz="0" w:space="0" w:color="auto"/>
        <w:left w:val="none" w:sz="0" w:space="0" w:color="auto"/>
        <w:bottom w:val="none" w:sz="0" w:space="0" w:color="auto"/>
        <w:right w:val="none" w:sz="0" w:space="0" w:color="auto"/>
      </w:divBdr>
    </w:div>
    <w:div w:id="20858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image" Target="media/image1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4.jpe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rketpath.com/digital-marketing-insights/8-reasons-to-have-a-responsive-web-design-infographic"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6.emf"/><Relationship Id="rId33" Type="http://schemas.openxmlformats.org/officeDocument/2006/relationships/image" Target="media/image14.pn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495A61-8C5A-4C52-A047-7444183E2F98}" type="doc">
      <dgm:prSet loTypeId="urn:microsoft.com/office/officeart/2005/8/layout/cycle6" loCatId="relationship" qsTypeId="urn:microsoft.com/office/officeart/2005/8/quickstyle/simple5" qsCatId="simple" csTypeId="urn:microsoft.com/office/officeart/2005/8/colors/colorful1" csCatId="colorful" phldr="1"/>
      <dgm:spPr/>
      <dgm:t>
        <a:bodyPr/>
        <a:lstStyle/>
        <a:p>
          <a:endParaRPr lang="en-IN"/>
        </a:p>
      </dgm:t>
    </dgm:pt>
    <dgm:pt modelId="{E11FBF17-5E9E-4C85-87D9-883501355642}">
      <dgm:prSet phldrT="[Text]" custT="1"/>
      <dgm:spPr/>
      <dgm:t>
        <a:bodyPr/>
        <a:lstStyle/>
        <a:p>
          <a:r>
            <a:rPr lang="en-IN" sz="1200" dirty="0" smtClean="0"/>
            <a:t>Quick Job Posting / integrated Resume Search  </a:t>
          </a:r>
          <a:endParaRPr lang="en-IN" sz="1200" dirty="0"/>
        </a:p>
      </dgm:t>
    </dgm:pt>
    <dgm:pt modelId="{09EEA19D-CAD4-45B0-A910-F7AADC9E9F96}" type="parTrans" cxnId="{4AAD2475-C80E-47A1-A15C-33EE93361092}">
      <dgm:prSet/>
      <dgm:spPr/>
      <dgm:t>
        <a:bodyPr/>
        <a:lstStyle/>
        <a:p>
          <a:endParaRPr lang="en-IN" sz="1200"/>
        </a:p>
      </dgm:t>
    </dgm:pt>
    <dgm:pt modelId="{4E8FEB1C-4187-472C-BAE1-2CE61B00BFD1}" type="sibTrans" cxnId="{4AAD2475-C80E-47A1-A15C-33EE93361092}">
      <dgm:prSet/>
      <dgm:spPr/>
      <dgm:t>
        <a:bodyPr/>
        <a:lstStyle/>
        <a:p>
          <a:endParaRPr lang="en-IN" sz="1200"/>
        </a:p>
      </dgm:t>
    </dgm:pt>
    <dgm:pt modelId="{980D954E-CB48-4DA5-AD41-7F51B4CAF6DE}">
      <dgm:prSet phldrT="[Text]" custT="1"/>
      <dgm:spPr/>
      <dgm:t>
        <a:bodyPr/>
        <a:lstStyle/>
        <a:p>
          <a:r>
            <a:rPr lang="en-IN" sz="1200"/>
            <a:t>Integrate job site logins</a:t>
          </a:r>
        </a:p>
      </dgm:t>
    </dgm:pt>
    <dgm:pt modelId="{FF05E5B2-C6C8-4B13-A821-119B46F665D5}" type="parTrans" cxnId="{D6D2D0FD-8F5B-48C3-9947-92B5A683350B}">
      <dgm:prSet/>
      <dgm:spPr/>
      <dgm:t>
        <a:bodyPr/>
        <a:lstStyle/>
        <a:p>
          <a:endParaRPr lang="en-IN" sz="1200"/>
        </a:p>
      </dgm:t>
    </dgm:pt>
    <dgm:pt modelId="{53677846-91DE-48C3-A19C-35196944C3B0}" type="sibTrans" cxnId="{D6D2D0FD-8F5B-48C3-9947-92B5A683350B}">
      <dgm:prSet/>
      <dgm:spPr/>
      <dgm:t>
        <a:bodyPr/>
        <a:lstStyle/>
        <a:p>
          <a:endParaRPr lang="en-IN" sz="1200"/>
        </a:p>
      </dgm:t>
    </dgm:pt>
    <dgm:pt modelId="{1C58D6BC-450A-4393-8B7B-692F08CAC34D}">
      <dgm:prSet phldrT="[Text]" custT="1"/>
      <dgm:spPr/>
      <dgm:t>
        <a:bodyPr/>
        <a:lstStyle/>
        <a:p>
          <a:r>
            <a:rPr lang="en-IN" sz="1100"/>
            <a:t>Automate your social recruiting </a:t>
          </a:r>
        </a:p>
      </dgm:t>
    </dgm:pt>
    <dgm:pt modelId="{FD485CAC-A0DF-4B74-8E4B-2C7F59C4FD30}" type="parTrans" cxnId="{EB5E320D-6A01-4DB1-8A2C-B100DB9B4E99}">
      <dgm:prSet/>
      <dgm:spPr/>
      <dgm:t>
        <a:bodyPr/>
        <a:lstStyle/>
        <a:p>
          <a:endParaRPr lang="en-IN" sz="1200"/>
        </a:p>
      </dgm:t>
    </dgm:pt>
    <dgm:pt modelId="{6B0A8AE5-7B35-41D8-A4E1-1BEE619DF9A1}" type="sibTrans" cxnId="{EB5E320D-6A01-4DB1-8A2C-B100DB9B4E99}">
      <dgm:prSet/>
      <dgm:spPr/>
      <dgm:t>
        <a:bodyPr/>
        <a:lstStyle/>
        <a:p>
          <a:endParaRPr lang="en-IN" sz="1200"/>
        </a:p>
      </dgm:t>
    </dgm:pt>
    <dgm:pt modelId="{76C8F42C-CC64-4439-8517-B93316B5CD82}">
      <dgm:prSet phldrT="[Text]" custT="1"/>
      <dgm:spPr/>
      <dgm:t>
        <a:bodyPr/>
        <a:lstStyle/>
        <a:p>
          <a:r>
            <a:rPr lang="en-IN" sz="1100" dirty="0" smtClean="0"/>
            <a:t>Access Candidates Social Profile </a:t>
          </a:r>
          <a:endParaRPr lang="en-IN" sz="1100" dirty="0"/>
        </a:p>
      </dgm:t>
    </dgm:pt>
    <dgm:pt modelId="{28C59FB8-45BB-4707-B74B-3AC1563B4ABB}" type="parTrans" cxnId="{28FC9E15-4C9F-4D5B-A835-DBE81D55876A}">
      <dgm:prSet/>
      <dgm:spPr/>
      <dgm:t>
        <a:bodyPr/>
        <a:lstStyle/>
        <a:p>
          <a:endParaRPr lang="en-IN" sz="1200"/>
        </a:p>
      </dgm:t>
    </dgm:pt>
    <dgm:pt modelId="{798EF3CC-37B7-4E0C-AEA9-9D9457668182}" type="sibTrans" cxnId="{28FC9E15-4C9F-4D5B-A835-DBE81D55876A}">
      <dgm:prSet/>
      <dgm:spPr/>
      <dgm:t>
        <a:bodyPr/>
        <a:lstStyle/>
        <a:p>
          <a:endParaRPr lang="en-IN" sz="1200"/>
        </a:p>
      </dgm:t>
    </dgm:pt>
    <dgm:pt modelId="{701686C4-9A66-452D-B077-89C12229FF67}" type="pres">
      <dgm:prSet presAssocID="{C7495A61-8C5A-4C52-A047-7444183E2F98}" presName="cycle" presStyleCnt="0">
        <dgm:presLayoutVars>
          <dgm:dir/>
          <dgm:resizeHandles val="exact"/>
        </dgm:presLayoutVars>
      </dgm:prSet>
      <dgm:spPr/>
      <dgm:t>
        <a:bodyPr/>
        <a:lstStyle/>
        <a:p>
          <a:endParaRPr lang="en-IN"/>
        </a:p>
      </dgm:t>
    </dgm:pt>
    <dgm:pt modelId="{B9D33DC8-6D20-485C-AD4E-1B39DD061C0D}" type="pres">
      <dgm:prSet presAssocID="{E11FBF17-5E9E-4C85-87D9-883501355642}" presName="node" presStyleLbl="node1" presStyleIdx="0" presStyleCnt="4">
        <dgm:presLayoutVars>
          <dgm:bulletEnabled val="1"/>
        </dgm:presLayoutVars>
      </dgm:prSet>
      <dgm:spPr/>
      <dgm:t>
        <a:bodyPr/>
        <a:lstStyle/>
        <a:p>
          <a:endParaRPr lang="en-IN"/>
        </a:p>
      </dgm:t>
    </dgm:pt>
    <dgm:pt modelId="{544F3688-553A-4F49-9A01-7E30490D4E16}" type="pres">
      <dgm:prSet presAssocID="{E11FBF17-5E9E-4C85-87D9-883501355642}" presName="spNode" presStyleCnt="0"/>
      <dgm:spPr/>
    </dgm:pt>
    <dgm:pt modelId="{8DB297B6-42D6-41E8-9415-ADBF039FF965}" type="pres">
      <dgm:prSet presAssocID="{4E8FEB1C-4187-472C-BAE1-2CE61B00BFD1}" presName="sibTrans" presStyleLbl="sibTrans1D1" presStyleIdx="0" presStyleCnt="4"/>
      <dgm:spPr/>
      <dgm:t>
        <a:bodyPr/>
        <a:lstStyle/>
        <a:p>
          <a:endParaRPr lang="en-IN"/>
        </a:p>
      </dgm:t>
    </dgm:pt>
    <dgm:pt modelId="{E189D12F-0DED-4828-A78A-2FBA3AA8949F}" type="pres">
      <dgm:prSet presAssocID="{980D954E-CB48-4DA5-AD41-7F51B4CAF6DE}" presName="node" presStyleLbl="node1" presStyleIdx="1" presStyleCnt="4">
        <dgm:presLayoutVars>
          <dgm:bulletEnabled val="1"/>
        </dgm:presLayoutVars>
      </dgm:prSet>
      <dgm:spPr/>
      <dgm:t>
        <a:bodyPr/>
        <a:lstStyle/>
        <a:p>
          <a:endParaRPr lang="en-IN"/>
        </a:p>
      </dgm:t>
    </dgm:pt>
    <dgm:pt modelId="{500B1C8C-BF12-4354-958F-32F46EB5B9A9}" type="pres">
      <dgm:prSet presAssocID="{980D954E-CB48-4DA5-AD41-7F51B4CAF6DE}" presName="spNode" presStyleCnt="0"/>
      <dgm:spPr/>
    </dgm:pt>
    <dgm:pt modelId="{C839E1E6-C9CA-4D94-8BE1-8E6A01EA73B5}" type="pres">
      <dgm:prSet presAssocID="{53677846-91DE-48C3-A19C-35196944C3B0}" presName="sibTrans" presStyleLbl="sibTrans1D1" presStyleIdx="1" presStyleCnt="4"/>
      <dgm:spPr/>
      <dgm:t>
        <a:bodyPr/>
        <a:lstStyle/>
        <a:p>
          <a:endParaRPr lang="en-IN"/>
        </a:p>
      </dgm:t>
    </dgm:pt>
    <dgm:pt modelId="{FE7D023C-EE1E-4E04-8B77-2271690C2EEE}" type="pres">
      <dgm:prSet presAssocID="{1C58D6BC-450A-4393-8B7B-692F08CAC34D}" presName="node" presStyleLbl="node1" presStyleIdx="2" presStyleCnt="4">
        <dgm:presLayoutVars>
          <dgm:bulletEnabled val="1"/>
        </dgm:presLayoutVars>
      </dgm:prSet>
      <dgm:spPr/>
      <dgm:t>
        <a:bodyPr/>
        <a:lstStyle/>
        <a:p>
          <a:endParaRPr lang="en-IN"/>
        </a:p>
      </dgm:t>
    </dgm:pt>
    <dgm:pt modelId="{4DEECEF5-7F63-4AC2-A5FD-7F3E41B5DD0C}" type="pres">
      <dgm:prSet presAssocID="{1C58D6BC-450A-4393-8B7B-692F08CAC34D}" presName="spNode" presStyleCnt="0"/>
      <dgm:spPr/>
    </dgm:pt>
    <dgm:pt modelId="{0EC0DB0B-5BA3-403B-AF75-C7D4A97E743D}" type="pres">
      <dgm:prSet presAssocID="{6B0A8AE5-7B35-41D8-A4E1-1BEE619DF9A1}" presName="sibTrans" presStyleLbl="sibTrans1D1" presStyleIdx="2" presStyleCnt="4"/>
      <dgm:spPr/>
      <dgm:t>
        <a:bodyPr/>
        <a:lstStyle/>
        <a:p>
          <a:endParaRPr lang="en-IN"/>
        </a:p>
      </dgm:t>
    </dgm:pt>
    <dgm:pt modelId="{AC04930C-3032-4042-AF00-40CCBA8F88A7}" type="pres">
      <dgm:prSet presAssocID="{76C8F42C-CC64-4439-8517-B93316B5CD82}" presName="node" presStyleLbl="node1" presStyleIdx="3" presStyleCnt="4">
        <dgm:presLayoutVars>
          <dgm:bulletEnabled val="1"/>
        </dgm:presLayoutVars>
      </dgm:prSet>
      <dgm:spPr/>
      <dgm:t>
        <a:bodyPr/>
        <a:lstStyle/>
        <a:p>
          <a:endParaRPr lang="en-IN"/>
        </a:p>
      </dgm:t>
    </dgm:pt>
    <dgm:pt modelId="{8116046A-E8D5-4C00-9358-48303770A003}" type="pres">
      <dgm:prSet presAssocID="{76C8F42C-CC64-4439-8517-B93316B5CD82}" presName="spNode" presStyleCnt="0"/>
      <dgm:spPr/>
    </dgm:pt>
    <dgm:pt modelId="{09C38BD4-4018-45ED-ADA5-C9FB1D05B8E0}" type="pres">
      <dgm:prSet presAssocID="{798EF3CC-37B7-4E0C-AEA9-9D9457668182}" presName="sibTrans" presStyleLbl="sibTrans1D1" presStyleIdx="3" presStyleCnt="4"/>
      <dgm:spPr/>
      <dgm:t>
        <a:bodyPr/>
        <a:lstStyle/>
        <a:p>
          <a:endParaRPr lang="en-IN"/>
        </a:p>
      </dgm:t>
    </dgm:pt>
  </dgm:ptLst>
  <dgm:cxnLst>
    <dgm:cxn modelId="{EB5E320D-6A01-4DB1-8A2C-B100DB9B4E99}" srcId="{C7495A61-8C5A-4C52-A047-7444183E2F98}" destId="{1C58D6BC-450A-4393-8B7B-692F08CAC34D}" srcOrd="2" destOrd="0" parTransId="{FD485CAC-A0DF-4B74-8E4B-2C7F59C4FD30}" sibTransId="{6B0A8AE5-7B35-41D8-A4E1-1BEE619DF9A1}"/>
    <dgm:cxn modelId="{59D619FB-14DB-4AC9-9272-DDE876B711B5}" type="presOf" srcId="{76C8F42C-CC64-4439-8517-B93316B5CD82}" destId="{AC04930C-3032-4042-AF00-40CCBA8F88A7}" srcOrd="0" destOrd="0" presId="urn:microsoft.com/office/officeart/2005/8/layout/cycle6"/>
    <dgm:cxn modelId="{28FC9E15-4C9F-4D5B-A835-DBE81D55876A}" srcId="{C7495A61-8C5A-4C52-A047-7444183E2F98}" destId="{76C8F42C-CC64-4439-8517-B93316B5CD82}" srcOrd="3" destOrd="0" parTransId="{28C59FB8-45BB-4707-B74B-3AC1563B4ABB}" sibTransId="{798EF3CC-37B7-4E0C-AEA9-9D9457668182}"/>
    <dgm:cxn modelId="{32BDED27-DB59-4888-9CB4-C34A6C9328AC}" type="presOf" srcId="{980D954E-CB48-4DA5-AD41-7F51B4CAF6DE}" destId="{E189D12F-0DED-4828-A78A-2FBA3AA8949F}" srcOrd="0" destOrd="0" presId="urn:microsoft.com/office/officeart/2005/8/layout/cycle6"/>
    <dgm:cxn modelId="{3CAFB5C2-1EC2-4CD3-9AD6-74003BE8D9FE}" type="presOf" srcId="{E11FBF17-5E9E-4C85-87D9-883501355642}" destId="{B9D33DC8-6D20-485C-AD4E-1B39DD061C0D}" srcOrd="0" destOrd="0" presId="urn:microsoft.com/office/officeart/2005/8/layout/cycle6"/>
    <dgm:cxn modelId="{4AAD2475-C80E-47A1-A15C-33EE93361092}" srcId="{C7495A61-8C5A-4C52-A047-7444183E2F98}" destId="{E11FBF17-5E9E-4C85-87D9-883501355642}" srcOrd="0" destOrd="0" parTransId="{09EEA19D-CAD4-45B0-A910-F7AADC9E9F96}" sibTransId="{4E8FEB1C-4187-472C-BAE1-2CE61B00BFD1}"/>
    <dgm:cxn modelId="{2718105F-2B3F-437D-91E1-C43CF3190EFA}" type="presOf" srcId="{798EF3CC-37B7-4E0C-AEA9-9D9457668182}" destId="{09C38BD4-4018-45ED-ADA5-C9FB1D05B8E0}" srcOrd="0" destOrd="0" presId="urn:microsoft.com/office/officeart/2005/8/layout/cycle6"/>
    <dgm:cxn modelId="{5BA59E16-0C34-4DD9-9264-F5665BDC1E86}" type="presOf" srcId="{53677846-91DE-48C3-A19C-35196944C3B0}" destId="{C839E1E6-C9CA-4D94-8BE1-8E6A01EA73B5}" srcOrd="0" destOrd="0" presId="urn:microsoft.com/office/officeart/2005/8/layout/cycle6"/>
    <dgm:cxn modelId="{AA9C427A-6F7E-4743-867B-3F4D84B8A61D}" type="presOf" srcId="{4E8FEB1C-4187-472C-BAE1-2CE61B00BFD1}" destId="{8DB297B6-42D6-41E8-9415-ADBF039FF965}" srcOrd="0" destOrd="0" presId="urn:microsoft.com/office/officeart/2005/8/layout/cycle6"/>
    <dgm:cxn modelId="{7A774E56-B9F8-4B93-9960-C8B3D0F0B652}" type="presOf" srcId="{6B0A8AE5-7B35-41D8-A4E1-1BEE619DF9A1}" destId="{0EC0DB0B-5BA3-403B-AF75-C7D4A97E743D}" srcOrd="0" destOrd="0" presId="urn:microsoft.com/office/officeart/2005/8/layout/cycle6"/>
    <dgm:cxn modelId="{958AB7B5-9255-467A-97C5-017E05B12FFD}" type="presOf" srcId="{C7495A61-8C5A-4C52-A047-7444183E2F98}" destId="{701686C4-9A66-452D-B077-89C12229FF67}" srcOrd="0" destOrd="0" presId="urn:microsoft.com/office/officeart/2005/8/layout/cycle6"/>
    <dgm:cxn modelId="{861FE13D-5ABF-41BC-BB25-C7A0B493310D}" type="presOf" srcId="{1C58D6BC-450A-4393-8B7B-692F08CAC34D}" destId="{FE7D023C-EE1E-4E04-8B77-2271690C2EEE}" srcOrd="0" destOrd="0" presId="urn:microsoft.com/office/officeart/2005/8/layout/cycle6"/>
    <dgm:cxn modelId="{D6D2D0FD-8F5B-48C3-9947-92B5A683350B}" srcId="{C7495A61-8C5A-4C52-A047-7444183E2F98}" destId="{980D954E-CB48-4DA5-AD41-7F51B4CAF6DE}" srcOrd="1" destOrd="0" parTransId="{FF05E5B2-C6C8-4B13-A821-119B46F665D5}" sibTransId="{53677846-91DE-48C3-A19C-35196944C3B0}"/>
    <dgm:cxn modelId="{13728A64-1DE6-4050-A7DB-11B57852B08D}" type="presParOf" srcId="{701686C4-9A66-452D-B077-89C12229FF67}" destId="{B9D33DC8-6D20-485C-AD4E-1B39DD061C0D}" srcOrd="0" destOrd="0" presId="urn:microsoft.com/office/officeart/2005/8/layout/cycle6"/>
    <dgm:cxn modelId="{C13CB6F5-5EA0-419C-9EC9-2A615CF4AFB5}" type="presParOf" srcId="{701686C4-9A66-452D-B077-89C12229FF67}" destId="{544F3688-553A-4F49-9A01-7E30490D4E16}" srcOrd="1" destOrd="0" presId="urn:microsoft.com/office/officeart/2005/8/layout/cycle6"/>
    <dgm:cxn modelId="{4E3E584F-AF68-4172-89F1-FAD9145A516C}" type="presParOf" srcId="{701686C4-9A66-452D-B077-89C12229FF67}" destId="{8DB297B6-42D6-41E8-9415-ADBF039FF965}" srcOrd="2" destOrd="0" presId="urn:microsoft.com/office/officeart/2005/8/layout/cycle6"/>
    <dgm:cxn modelId="{AFA24F92-EDEC-4018-8BF6-B9F5A00C40DC}" type="presParOf" srcId="{701686C4-9A66-452D-B077-89C12229FF67}" destId="{E189D12F-0DED-4828-A78A-2FBA3AA8949F}" srcOrd="3" destOrd="0" presId="urn:microsoft.com/office/officeart/2005/8/layout/cycle6"/>
    <dgm:cxn modelId="{AC90963C-6D67-4B79-9F24-97799B5019EC}" type="presParOf" srcId="{701686C4-9A66-452D-B077-89C12229FF67}" destId="{500B1C8C-BF12-4354-958F-32F46EB5B9A9}" srcOrd="4" destOrd="0" presId="urn:microsoft.com/office/officeart/2005/8/layout/cycle6"/>
    <dgm:cxn modelId="{5431E7CD-6C3A-48F4-B65D-4BD945FE968E}" type="presParOf" srcId="{701686C4-9A66-452D-B077-89C12229FF67}" destId="{C839E1E6-C9CA-4D94-8BE1-8E6A01EA73B5}" srcOrd="5" destOrd="0" presId="urn:microsoft.com/office/officeart/2005/8/layout/cycle6"/>
    <dgm:cxn modelId="{51FE795A-639A-430C-A7B0-2A45E1522483}" type="presParOf" srcId="{701686C4-9A66-452D-B077-89C12229FF67}" destId="{FE7D023C-EE1E-4E04-8B77-2271690C2EEE}" srcOrd="6" destOrd="0" presId="urn:microsoft.com/office/officeart/2005/8/layout/cycle6"/>
    <dgm:cxn modelId="{596BD7AB-AB61-4330-A18E-6832E2118F0E}" type="presParOf" srcId="{701686C4-9A66-452D-B077-89C12229FF67}" destId="{4DEECEF5-7F63-4AC2-A5FD-7F3E41B5DD0C}" srcOrd="7" destOrd="0" presId="urn:microsoft.com/office/officeart/2005/8/layout/cycle6"/>
    <dgm:cxn modelId="{D3E429C0-5D31-435F-B5A7-54B198737667}" type="presParOf" srcId="{701686C4-9A66-452D-B077-89C12229FF67}" destId="{0EC0DB0B-5BA3-403B-AF75-C7D4A97E743D}" srcOrd="8" destOrd="0" presId="urn:microsoft.com/office/officeart/2005/8/layout/cycle6"/>
    <dgm:cxn modelId="{D0AFF2B8-60E8-4832-AD2C-AA78B93CB76B}" type="presParOf" srcId="{701686C4-9A66-452D-B077-89C12229FF67}" destId="{AC04930C-3032-4042-AF00-40CCBA8F88A7}" srcOrd="9" destOrd="0" presId="urn:microsoft.com/office/officeart/2005/8/layout/cycle6"/>
    <dgm:cxn modelId="{F5A9169E-6250-45FF-9F3D-3AA40F7AE351}" type="presParOf" srcId="{701686C4-9A66-452D-B077-89C12229FF67}" destId="{8116046A-E8D5-4C00-9358-48303770A003}" srcOrd="10" destOrd="0" presId="urn:microsoft.com/office/officeart/2005/8/layout/cycle6"/>
    <dgm:cxn modelId="{8D298E7F-8C0E-4C99-88AA-B8AFF0D4062B}" type="presParOf" srcId="{701686C4-9A66-452D-B077-89C12229FF67}" destId="{09C38BD4-4018-45ED-ADA5-C9FB1D05B8E0}" srcOrd="11" destOrd="0" presId="urn:microsoft.com/office/officeart/2005/8/layout/cycle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33DC8-6D20-485C-AD4E-1B39DD061C0D}">
      <dsp:nvSpPr>
        <dsp:cNvPr id="0" name=""/>
        <dsp:cNvSpPr/>
      </dsp:nvSpPr>
      <dsp:spPr>
        <a:xfrm>
          <a:off x="2756617" y="1041"/>
          <a:ext cx="1325714" cy="861714"/>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dirty="0" smtClean="0"/>
            <a:t>Quick Job Posting / integrated Resume Search  </a:t>
          </a:r>
          <a:endParaRPr lang="en-IN" sz="1200" kern="1200" dirty="0"/>
        </a:p>
      </dsp:txBody>
      <dsp:txXfrm>
        <a:off x="2798682" y="43106"/>
        <a:ext cx="1241584" cy="777584"/>
      </dsp:txXfrm>
    </dsp:sp>
    <dsp:sp modelId="{8DB297B6-42D6-41E8-9415-ADBF039FF965}">
      <dsp:nvSpPr>
        <dsp:cNvPr id="0" name=""/>
        <dsp:cNvSpPr/>
      </dsp:nvSpPr>
      <dsp:spPr>
        <a:xfrm>
          <a:off x="1994633" y="431898"/>
          <a:ext cx="2849683" cy="2849683"/>
        </a:xfrm>
        <a:custGeom>
          <a:avLst/>
          <a:gdLst/>
          <a:ahLst/>
          <a:cxnLst/>
          <a:rect l="0" t="0" r="0" b="0"/>
          <a:pathLst>
            <a:path>
              <a:moveTo>
                <a:pt x="2097266" y="168649"/>
              </a:moveTo>
              <a:arcTo wR="1424841" hR="1424841" stAng="17889578" swAng="2628220"/>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189D12F-0DED-4828-A78A-2FBA3AA8949F}">
      <dsp:nvSpPr>
        <dsp:cNvPr id="0" name=""/>
        <dsp:cNvSpPr/>
      </dsp:nvSpPr>
      <dsp:spPr>
        <a:xfrm>
          <a:off x="4181459" y="1425882"/>
          <a:ext cx="1325714" cy="861714"/>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Integrate job site logins</a:t>
          </a:r>
        </a:p>
      </dsp:txBody>
      <dsp:txXfrm>
        <a:off x="4223524" y="1467947"/>
        <a:ext cx="1241584" cy="777584"/>
      </dsp:txXfrm>
    </dsp:sp>
    <dsp:sp modelId="{C839E1E6-C9CA-4D94-8BE1-8E6A01EA73B5}">
      <dsp:nvSpPr>
        <dsp:cNvPr id="0" name=""/>
        <dsp:cNvSpPr/>
      </dsp:nvSpPr>
      <dsp:spPr>
        <a:xfrm>
          <a:off x="1994633" y="431898"/>
          <a:ext cx="2849683" cy="2849683"/>
        </a:xfrm>
        <a:custGeom>
          <a:avLst/>
          <a:gdLst/>
          <a:ahLst/>
          <a:cxnLst/>
          <a:rect l="0" t="0" r="0" b="0"/>
          <a:pathLst>
            <a:path>
              <a:moveTo>
                <a:pt x="2779664" y="1866009"/>
              </a:moveTo>
              <a:arcTo wR="1424841" hR="1424841" stAng="1082202" swAng="2628220"/>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E7D023C-EE1E-4E04-8B77-2271690C2EEE}">
      <dsp:nvSpPr>
        <dsp:cNvPr id="0" name=""/>
        <dsp:cNvSpPr/>
      </dsp:nvSpPr>
      <dsp:spPr>
        <a:xfrm>
          <a:off x="2756617" y="2850724"/>
          <a:ext cx="1325714" cy="861714"/>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a:t>Automate your social recruiting </a:t>
          </a:r>
        </a:p>
      </dsp:txBody>
      <dsp:txXfrm>
        <a:off x="2798682" y="2892789"/>
        <a:ext cx="1241584" cy="777584"/>
      </dsp:txXfrm>
    </dsp:sp>
    <dsp:sp modelId="{0EC0DB0B-5BA3-403B-AF75-C7D4A97E743D}">
      <dsp:nvSpPr>
        <dsp:cNvPr id="0" name=""/>
        <dsp:cNvSpPr/>
      </dsp:nvSpPr>
      <dsp:spPr>
        <a:xfrm>
          <a:off x="1994633" y="431898"/>
          <a:ext cx="2849683" cy="2849683"/>
        </a:xfrm>
        <a:custGeom>
          <a:avLst/>
          <a:gdLst/>
          <a:ahLst/>
          <a:cxnLst/>
          <a:rect l="0" t="0" r="0" b="0"/>
          <a:pathLst>
            <a:path>
              <a:moveTo>
                <a:pt x="752416" y="2681033"/>
              </a:moveTo>
              <a:arcTo wR="1424841" hR="1424841" stAng="7089578" swAng="2628220"/>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04930C-3032-4042-AF00-40CCBA8F88A7}">
      <dsp:nvSpPr>
        <dsp:cNvPr id="0" name=""/>
        <dsp:cNvSpPr/>
      </dsp:nvSpPr>
      <dsp:spPr>
        <a:xfrm>
          <a:off x="1331776" y="1425882"/>
          <a:ext cx="1325714" cy="86171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IN" sz="1100" kern="1200" dirty="0" smtClean="0"/>
            <a:t>Access Candidates Social Profile </a:t>
          </a:r>
          <a:endParaRPr lang="en-IN" sz="1100" kern="1200" dirty="0"/>
        </a:p>
      </dsp:txBody>
      <dsp:txXfrm>
        <a:off x="1373841" y="1467947"/>
        <a:ext cx="1241584" cy="777584"/>
      </dsp:txXfrm>
    </dsp:sp>
    <dsp:sp modelId="{09C38BD4-4018-45ED-ADA5-C9FB1D05B8E0}">
      <dsp:nvSpPr>
        <dsp:cNvPr id="0" name=""/>
        <dsp:cNvSpPr/>
      </dsp:nvSpPr>
      <dsp:spPr>
        <a:xfrm>
          <a:off x="1994633" y="431898"/>
          <a:ext cx="2849683" cy="2849683"/>
        </a:xfrm>
        <a:custGeom>
          <a:avLst/>
          <a:gdLst/>
          <a:ahLst/>
          <a:cxnLst/>
          <a:rect l="0" t="0" r="0" b="0"/>
          <a:pathLst>
            <a:path>
              <a:moveTo>
                <a:pt x="70018" y="983673"/>
              </a:moveTo>
              <a:arcTo wR="1424841" hR="1424841" stAng="11882202" swAng="2628220"/>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FC9C-FC19-4F07-8AF0-8ECD5833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1</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744</cp:revision>
  <dcterms:created xsi:type="dcterms:W3CDTF">2017-02-24T07:25:00Z</dcterms:created>
  <dcterms:modified xsi:type="dcterms:W3CDTF">2017-05-05T17:24:00Z</dcterms:modified>
</cp:coreProperties>
</file>